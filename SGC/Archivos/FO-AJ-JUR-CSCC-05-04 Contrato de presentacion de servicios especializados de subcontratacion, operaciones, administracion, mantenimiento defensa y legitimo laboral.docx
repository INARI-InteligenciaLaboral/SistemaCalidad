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2AC" w:rsidRPr="008C21B5" w:rsidRDefault="00A042AC" w:rsidP="00A042AC">
      <w:pPr>
        <w:autoSpaceDE w:val="0"/>
        <w:autoSpaceDN w:val="0"/>
        <w:adjustRightInd w:val="0"/>
        <w:spacing w:after="0" w:line="240" w:lineRule="auto"/>
        <w:jc w:val="both"/>
        <w:rPr>
          <w:rFonts w:ascii="Arial" w:hAnsi="Arial" w:cs="Arial"/>
          <w:b/>
          <w:bCs/>
          <w:sz w:val="21"/>
          <w:szCs w:val="21"/>
        </w:rPr>
      </w:pPr>
      <w:r w:rsidRPr="008C21B5">
        <w:rPr>
          <w:rFonts w:ascii="Arial" w:hAnsi="Arial" w:cs="Arial"/>
          <w:b/>
          <w:bCs/>
          <w:sz w:val="21"/>
          <w:szCs w:val="21"/>
        </w:rPr>
        <w:t>CONTRATO DE PRESTACIÓN DE SERVICIOS E</w:t>
      </w:r>
      <w:bookmarkStart w:id="0" w:name="_GoBack"/>
      <w:bookmarkEnd w:id="0"/>
      <w:r w:rsidRPr="008C21B5">
        <w:rPr>
          <w:rFonts w:ascii="Arial" w:hAnsi="Arial" w:cs="Arial"/>
          <w:b/>
          <w:bCs/>
          <w:sz w:val="21"/>
          <w:szCs w:val="21"/>
        </w:rPr>
        <w:t>SPECIALIZADOS DE</w:t>
      </w:r>
      <w:r w:rsidR="00813773" w:rsidRPr="008C21B5">
        <w:rPr>
          <w:rFonts w:ascii="Arial" w:hAnsi="Arial" w:cs="Arial"/>
          <w:b/>
          <w:bCs/>
          <w:sz w:val="21"/>
          <w:szCs w:val="21"/>
        </w:rPr>
        <w:t xml:space="preserve"> </w:t>
      </w:r>
      <w:r w:rsidR="00C15300" w:rsidRPr="008C21B5">
        <w:rPr>
          <w:rFonts w:ascii="Arial" w:hAnsi="Arial" w:cs="Arial"/>
          <w:b/>
          <w:bCs/>
          <w:sz w:val="21"/>
          <w:szCs w:val="21"/>
        </w:rPr>
        <w:t>SUBCON</w:t>
      </w:r>
      <w:r w:rsidR="00102DDA" w:rsidRPr="008C21B5">
        <w:rPr>
          <w:rFonts w:ascii="Arial" w:hAnsi="Arial" w:cs="Arial"/>
          <w:b/>
          <w:bCs/>
          <w:sz w:val="21"/>
          <w:szCs w:val="21"/>
        </w:rPr>
        <w:t xml:space="preserve">TRATACIÓN, </w:t>
      </w:r>
      <w:r w:rsidR="00813773" w:rsidRPr="008C21B5">
        <w:rPr>
          <w:rFonts w:ascii="Arial" w:hAnsi="Arial" w:cs="Arial"/>
          <w:b/>
          <w:bCs/>
          <w:sz w:val="21"/>
          <w:szCs w:val="21"/>
        </w:rPr>
        <w:t>OPERACIÓ</w:t>
      </w:r>
      <w:r w:rsidR="006A4556" w:rsidRPr="008C21B5">
        <w:rPr>
          <w:rFonts w:ascii="Arial" w:hAnsi="Arial" w:cs="Arial"/>
          <w:b/>
          <w:bCs/>
          <w:sz w:val="21"/>
          <w:szCs w:val="21"/>
        </w:rPr>
        <w:t>N</w:t>
      </w:r>
      <w:r w:rsidR="00D01953" w:rsidRPr="008C21B5">
        <w:rPr>
          <w:rFonts w:ascii="Arial" w:hAnsi="Arial" w:cs="Arial"/>
          <w:b/>
          <w:bCs/>
          <w:sz w:val="21"/>
          <w:szCs w:val="21"/>
        </w:rPr>
        <w:t>,</w:t>
      </w:r>
      <w:r w:rsidR="006A4556" w:rsidRPr="008C21B5">
        <w:rPr>
          <w:rFonts w:ascii="Arial" w:eastAsia="Times New Roman" w:hAnsi="Arial" w:cs="Arial"/>
          <w:b/>
          <w:bCs/>
          <w:sz w:val="21"/>
          <w:szCs w:val="21"/>
          <w:lang w:val="es-ES_tradnl" w:eastAsia="es-ES"/>
        </w:rPr>
        <w:t xml:space="preserve"> ADMINISTRACIÓN, MANTENIMIENTO, DEFENSA Y LITIGIO LABORAL</w:t>
      </w:r>
      <w:r w:rsidRPr="008C21B5">
        <w:rPr>
          <w:rFonts w:ascii="Arial" w:hAnsi="Arial" w:cs="Arial"/>
          <w:b/>
          <w:bCs/>
          <w:sz w:val="21"/>
          <w:szCs w:val="21"/>
        </w:rPr>
        <w:t xml:space="preserve"> QUE CELEBRAN POR UNA PARTE, LA PERSONA MORAL DENOMINADA</w:t>
      </w:r>
      <w:r w:rsidR="00C167D7">
        <w:rPr>
          <w:rFonts w:ascii="Arial" w:hAnsi="Arial" w:cs="Arial"/>
          <w:b/>
          <w:bCs/>
          <w:sz w:val="21"/>
          <w:szCs w:val="21"/>
        </w:rPr>
        <w:t>________________</w:t>
      </w:r>
      <w:r w:rsidR="00950E74" w:rsidRPr="008C21B5">
        <w:rPr>
          <w:rFonts w:ascii="Arial" w:hAnsi="Arial" w:cs="Arial"/>
          <w:b/>
          <w:bCs/>
          <w:sz w:val="21"/>
          <w:szCs w:val="21"/>
        </w:rPr>
        <w:t xml:space="preserve">, REPRESENTADA POR </w:t>
      </w:r>
      <w:r w:rsidR="00C15300" w:rsidRPr="008C21B5">
        <w:rPr>
          <w:rFonts w:ascii="Arial" w:hAnsi="Arial" w:cs="Arial"/>
          <w:b/>
          <w:bCs/>
          <w:sz w:val="21"/>
          <w:szCs w:val="21"/>
        </w:rPr>
        <w:t>________________</w:t>
      </w:r>
      <w:r w:rsidR="00950E74" w:rsidRPr="008C21B5">
        <w:rPr>
          <w:rFonts w:ascii="Arial" w:hAnsi="Arial" w:cs="Arial"/>
          <w:b/>
          <w:bCs/>
          <w:sz w:val="21"/>
          <w:szCs w:val="21"/>
        </w:rPr>
        <w:t xml:space="preserve"> </w:t>
      </w:r>
      <w:r w:rsidRPr="008C21B5">
        <w:rPr>
          <w:rFonts w:ascii="Arial" w:hAnsi="Arial" w:cs="Arial"/>
          <w:b/>
          <w:bCs/>
          <w:sz w:val="21"/>
          <w:szCs w:val="21"/>
        </w:rPr>
        <w:t xml:space="preserve">Y POR LA OTRA, LA PERSONA MORAL </w:t>
      </w:r>
      <w:r w:rsidR="006A4556" w:rsidRPr="008C21B5">
        <w:rPr>
          <w:rFonts w:ascii="Arial" w:hAnsi="Arial" w:cs="Arial"/>
          <w:b/>
          <w:bCs/>
          <w:sz w:val="21"/>
          <w:szCs w:val="21"/>
        </w:rPr>
        <w:t>DENOMINADA</w:t>
      </w:r>
      <w:r w:rsidR="00950E74" w:rsidRPr="008C21B5">
        <w:rPr>
          <w:rFonts w:ascii="Arial" w:hAnsi="Arial" w:cs="Arial"/>
          <w:b/>
          <w:bCs/>
          <w:sz w:val="21"/>
          <w:szCs w:val="21"/>
        </w:rPr>
        <w:t xml:space="preserve"> </w:t>
      </w:r>
      <w:r w:rsidR="00C167D7">
        <w:rPr>
          <w:rFonts w:ascii="Arial" w:hAnsi="Arial" w:cs="Arial"/>
          <w:b/>
          <w:bCs/>
          <w:sz w:val="21"/>
          <w:szCs w:val="21"/>
        </w:rPr>
        <w:t>“</w:t>
      </w:r>
      <w:r w:rsidR="00C167D7">
        <w:rPr>
          <w:rFonts w:ascii="Arial" w:hAnsi="Arial" w:cs="Arial"/>
          <w:b/>
          <w:noProof/>
          <w:sz w:val="21"/>
          <w:szCs w:val="21"/>
        </w:rPr>
        <w:t>DESAROLLOS RESIDENCIALES TURISTICOS, S.A. DE C.V.”</w:t>
      </w:r>
      <w:r w:rsidR="00950E74" w:rsidRPr="008C21B5">
        <w:rPr>
          <w:rFonts w:ascii="Arial" w:hAnsi="Arial" w:cs="Arial"/>
          <w:b/>
          <w:bCs/>
          <w:sz w:val="21"/>
          <w:szCs w:val="21"/>
        </w:rPr>
        <w:t xml:space="preserve"> </w:t>
      </w:r>
      <w:r w:rsidR="00380F3E" w:rsidRPr="008C21B5">
        <w:rPr>
          <w:rFonts w:ascii="Arial" w:hAnsi="Arial" w:cs="Arial"/>
          <w:b/>
          <w:bCs/>
          <w:sz w:val="21"/>
          <w:szCs w:val="21"/>
        </w:rPr>
        <w:t xml:space="preserve"> </w:t>
      </w:r>
      <w:r w:rsidRPr="008C21B5">
        <w:rPr>
          <w:rFonts w:ascii="Arial" w:hAnsi="Arial" w:cs="Arial"/>
          <w:b/>
          <w:bCs/>
          <w:sz w:val="21"/>
          <w:szCs w:val="21"/>
        </w:rPr>
        <w:t>REPRESENT</w:t>
      </w:r>
      <w:r w:rsidR="006A4556" w:rsidRPr="008C21B5">
        <w:rPr>
          <w:rFonts w:ascii="Arial" w:hAnsi="Arial" w:cs="Arial"/>
          <w:b/>
          <w:bCs/>
          <w:sz w:val="21"/>
          <w:szCs w:val="21"/>
        </w:rPr>
        <w:t>ADA POR</w:t>
      </w:r>
      <w:r w:rsidR="00C167D7">
        <w:rPr>
          <w:rFonts w:ascii="Arial" w:hAnsi="Arial" w:cs="Arial"/>
          <w:b/>
          <w:bCs/>
          <w:sz w:val="21"/>
          <w:szCs w:val="21"/>
        </w:rPr>
        <w:t xml:space="preserve"> </w:t>
      </w:r>
      <w:r w:rsidR="00C167D7">
        <w:rPr>
          <w:rFonts w:ascii="Arial" w:eastAsia="Batang" w:hAnsi="Arial" w:cs="Arial"/>
          <w:b/>
          <w:sz w:val="21"/>
          <w:szCs w:val="21"/>
        </w:rPr>
        <w:t>ARQ. JUAN FERNANDO CAVIEDES AVALOS</w:t>
      </w:r>
      <w:r w:rsidR="00C167D7" w:rsidRPr="008C21B5">
        <w:rPr>
          <w:rFonts w:ascii="Arial" w:hAnsi="Arial" w:cs="Arial"/>
          <w:b/>
          <w:bCs/>
          <w:sz w:val="21"/>
          <w:szCs w:val="21"/>
        </w:rPr>
        <w:t xml:space="preserve"> </w:t>
      </w:r>
      <w:r w:rsidRPr="008C21B5">
        <w:rPr>
          <w:rFonts w:ascii="Arial" w:hAnsi="Arial" w:cs="Arial"/>
          <w:b/>
          <w:bCs/>
          <w:sz w:val="21"/>
          <w:szCs w:val="21"/>
        </w:rPr>
        <w:t xml:space="preserve">A QUIENES EN LO SUCESIVO, SE LES DENOMINARÁ </w:t>
      </w:r>
      <w:r w:rsidR="009E3A0B" w:rsidRPr="008C21B5">
        <w:rPr>
          <w:rFonts w:ascii="Arial" w:hAnsi="Arial" w:cs="Arial"/>
          <w:b/>
          <w:bCs/>
          <w:sz w:val="21"/>
          <w:szCs w:val="21"/>
        </w:rPr>
        <w:t>“EL CONTRATISTA”</w:t>
      </w:r>
      <w:r w:rsidRPr="008C21B5">
        <w:rPr>
          <w:rFonts w:ascii="Arial" w:hAnsi="Arial" w:cs="Arial"/>
          <w:b/>
          <w:bCs/>
          <w:sz w:val="21"/>
          <w:szCs w:val="21"/>
        </w:rPr>
        <w:t xml:space="preserve"> Y </w:t>
      </w:r>
      <w:r w:rsidR="009E3A0B" w:rsidRPr="008C21B5">
        <w:rPr>
          <w:rFonts w:ascii="Arial" w:hAnsi="Arial" w:cs="Arial"/>
          <w:b/>
          <w:bCs/>
          <w:sz w:val="21"/>
          <w:szCs w:val="21"/>
        </w:rPr>
        <w:t xml:space="preserve"> “EL CONTRATANTE”</w:t>
      </w:r>
      <w:r w:rsidRPr="008C21B5">
        <w:rPr>
          <w:rFonts w:ascii="Arial" w:hAnsi="Arial" w:cs="Arial"/>
          <w:b/>
          <w:bCs/>
          <w:sz w:val="21"/>
          <w:szCs w:val="21"/>
        </w:rPr>
        <w:t>, RESPECTIVAMENTE, CONFORME A LAS SIGUIENTES:</w:t>
      </w:r>
    </w:p>
    <w:p w:rsidR="00A042AC" w:rsidRPr="008C21B5" w:rsidRDefault="00A042AC" w:rsidP="00A042AC">
      <w:pPr>
        <w:autoSpaceDE w:val="0"/>
        <w:autoSpaceDN w:val="0"/>
        <w:adjustRightInd w:val="0"/>
        <w:spacing w:after="0" w:line="240" w:lineRule="auto"/>
        <w:jc w:val="both"/>
        <w:rPr>
          <w:rFonts w:ascii="Arial" w:hAnsi="Arial" w:cs="Arial"/>
          <w:b/>
          <w:bCs/>
          <w:sz w:val="21"/>
          <w:szCs w:val="21"/>
        </w:rPr>
      </w:pPr>
    </w:p>
    <w:p w:rsidR="00A042AC" w:rsidRPr="008C21B5" w:rsidRDefault="00A042AC" w:rsidP="00A042AC">
      <w:pPr>
        <w:autoSpaceDE w:val="0"/>
        <w:autoSpaceDN w:val="0"/>
        <w:adjustRightInd w:val="0"/>
        <w:spacing w:after="0" w:line="240" w:lineRule="auto"/>
        <w:jc w:val="both"/>
        <w:rPr>
          <w:rFonts w:ascii="Arial" w:hAnsi="Arial" w:cs="Arial"/>
          <w:b/>
          <w:bCs/>
          <w:sz w:val="21"/>
          <w:szCs w:val="21"/>
        </w:rPr>
      </w:pPr>
    </w:p>
    <w:p w:rsidR="00A042AC" w:rsidRPr="008C21B5" w:rsidRDefault="00A042AC" w:rsidP="00A042AC">
      <w:pPr>
        <w:autoSpaceDE w:val="0"/>
        <w:autoSpaceDN w:val="0"/>
        <w:adjustRightInd w:val="0"/>
        <w:spacing w:after="0" w:line="240" w:lineRule="auto"/>
        <w:jc w:val="center"/>
        <w:rPr>
          <w:rFonts w:ascii="Arial" w:hAnsi="Arial" w:cs="Arial"/>
          <w:b/>
          <w:bCs/>
          <w:sz w:val="21"/>
          <w:szCs w:val="21"/>
        </w:rPr>
      </w:pPr>
      <w:r w:rsidRPr="008C21B5">
        <w:rPr>
          <w:rFonts w:ascii="Arial" w:hAnsi="Arial" w:cs="Arial"/>
          <w:b/>
          <w:bCs/>
          <w:sz w:val="21"/>
          <w:szCs w:val="21"/>
        </w:rPr>
        <w:t>D E C L A R A C I O N E S</w:t>
      </w:r>
    </w:p>
    <w:p w:rsidR="009E3A0B" w:rsidRPr="008C21B5" w:rsidRDefault="009E3A0B" w:rsidP="00A042AC">
      <w:pPr>
        <w:autoSpaceDE w:val="0"/>
        <w:autoSpaceDN w:val="0"/>
        <w:adjustRightInd w:val="0"/>
        <w:spacing w:after="0" w:line="240" w:lineRule="auto"/>
        <w:jc w:val="center"/>
        <w:rPr>
          <w:rFonts w:ascii="Arial" w:hAnsi="Arial" w:cs="Arial"/>
          <w:b/>
          <w:bCs/>
          <w:sz w:val="21"/>
          <w:szCs w:val="21"/>
        </w:rPr>
      </w:pPr>
    </w:p>
    <w:p w:rsidR="00A042AC" w:rsidRPr="008C21B5" w:rsidRDefault="00A042AC" w:rsidP="00A042AC">
      <w:pPr>
        <w:autoSpaceDE w:val="0"/>
        <w:autoSpaceDN w:val="0"/>
        <w:adjustRightInd w:val="0"/>
        <w:spacing w:after="0" w:line="240" w:lineRule="auto"/>
        <w:jc w:val="both"/>
        <w:rPr>
          <w:rFonts w:ascii="Arial" w:hAnsi="Arial" w:cs="Arial"/>
          <w:b/>
          <w:bCs/>
          <w:sz w:val="21"/>
          <w:szCs w:val="21"/>
        </w:rPr>
      </w:pPr>
      <w:r w:rsidRPr="008C21B5">
        <w:rPr>
          <w:rFonts w:ascii="Arial" w:hAnsi="Arial" w:cs="Arial"/>
          <w:b/>
          <w:bCs/>
          <w:sz w:val="21"/>
          <w:szCs w:val="21"/>
        </w:rPr>
        <w:t>I. De “EL CONTRAT</w:t>
      </w:r>
      <w:r w:rsidR="009E3A0B" w:rsidRPr="008C21B5">
        <w:rPr>
          <w:rFonts w:ascii="Arial" w:hAnsi="Arial" w:cs="Arial"/>
          <w:b/>
          <w:bCs/>
          <w:sz w:val="21"/>
          <w:szCs w:val="21"/>
        </w:rPr>
        <w:t>ISTA</w:t>
      </w:r>
      <w:r w:rsidRPr="008C21B5">
        <w:rPr>
          <w:rFonts w:ascii="Arial" w:hAnsi="Arial" w:cs="Arial"/>
          <w:b/>
          <w:bCs/>
          <w:sz w:val="21"/>
          <w:szCs w:val="21"/>
        </w:rPr>
        <w:t>”:</w:t>
      </w:r>
    </w:p>
    <w:p w:rsidR="00A042AC" w:rsidRPr="008C21B5" w:rsidRDefault="00A042AC" w:rsidP="00A042AC">
      <w:pPr>
        <w:autoSpaceDE w:val="0"/>
        <w:autoSpaceDN w:val="0"/>
        <w:adjustRightInd w:val="0"/>
        <w:spacing w:after="0" w:line="240" w:lineRule="auto"/>
        <w:jc w:val="both"/>
        <w:rPr>
          <w:rFonts w:ascii="Arial" w:hAnsi="Arial" w:cs="Arial"/>
          <w:b/>
          <w:bCs/>
          <w:sz w:val="21"/>
          <w:szCs w:val="21"/>
        </w:rPr>
      </w:pPr>
    </w:p>
    <w:p w:rsidR="00A042AC" w:rsidRPr="008C21B5" w:rsidRDefault="00A042AC" w:rsidP="00A042AC">
      <w:pPr>
        <w:numPr>
          <w:ilvl w:val="0"/>
          <w:numId w:val="1"/>
        </w:numPr>
        <w:spacing w:after="0" w:line="240" w:lineRule="auto"/>
        <w:ind w:left="142"/>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Es una Sociedad </w:t>
      </w:r>
      <w:r w:rsidR="009D380A">
        <w:rPr>
          <w:rFonts w:ascii="Arial" w:eastAsia="Times New Roman" w:hAnsi="Arial" w:cs="Arial"/>
          <w:sz w:val="21"/>
          <w:szCs w:val="21"/>
          <w:lang w:val="es-ES_tradnl" w:eastAsia="es-ES"/>
        </w:rPr>
        <w:t>Civil</w:t>
      </w:r>
      <w:r w:rsidRPr="008C21B5">
        <w:rPr>
          <w:rFonts w:ascii="Arial" w:eastAsia="Times New Roman" w:hAnsi="Arial" w:cs="Arial"/>
          <w:sz w:val="21"/>
          <w:szCs w:val="21"/>
          <w:lang w:val="es-ES_tradnl" w:eastAsia="es-ES"/>
        </w:rPr>
        <w:t xml:space="preserve"> debidamente constituida y existente de conformidad con las Leyes de los Estados Unidos Mexicanos, según consta en la Escritura Pública No. </w:t>
      </w:r>
      <w:r w:rsidR="008C21B5">
        <w:rPr>
          <w:rFonts w:ascii="Arial" w:hAnsi="Arial" w:cs="Arial"/>
          <w:b/>
          <w:noProof/>
          <w:sz w:val="21"/>
          <w:szCs w:val="21"/>
        </w:rPr>
        <w:t>______________</w:t>
      </w:r>
      <w:r w:rsidRPr="008C21B5">
        <w:rPr>
          <w:rFonts w:ascii="Arial" w:eastAsia="Times New Roman" w:hAnsi="Arial" w:cs="Arial"/>
          <w:sz w:val="21"/>
          <w:szCs w:val="21"/>
          <w:lang w:val="es-ES_tradnl" w:eastAsia="es-ES"/>
        </w:rPr>
        <w:t xml:space="preserve"> de fecha </w:t>
      </w:r>
      <w:r w:rsidR="008C21B5">
        <w:rPr>
          <w:rFonts w:ascii="Arial" w:hAnsi="Arial" w:cs="Arial"/>
          <w:b/>
          <w:noProof/>
          <w:sz w:val="21"/>
          <w:szCs w:val="21"/>
        </w:rPr>
        <w:t>______________</w:t>
      </w:r>
      <w:r w:rsidRPr="008C21B5">
        <w:rPr>
          <w:rFonts w:ascii="Arial" w:eastAsia="Times New Roman" w:hAnsi="Arial" w:cs="Arial"/>
          <w:sz w:val="21"/>
          <w:szCs w:val="21"/>
          <w:lang w:val="es-ES_tradnl" w:eastAsia="es-ES"/>
        </w:rPr>
        <w:t xml:space="preserve">, otorgada ante la fe del Lic. </w:t>
      </w:r>
      <w:r w:rsidR="008C21B5">
        <w:rPr>
          <w:rFonts w:ascii="Arial" w:hAnsi="Arial" w:cs="Arial"/>
          <w:b/>
          <w:noProof/>
          <w:sz w:val="21"/>
          <w:szCs w:val="21"/>
        </w:rPr>
        <w:t>______________</w:t>
      </w:r>
      <w:r w:rsidRPr="008C21B5">
        <w:rPr>
          <w:rFonts w:ascii="Arial" w:eastAsia="Times New Roman" w:hAnsi="Arial" w:cs="Arial"/>
          <w:sz w:val="21"/>
          <w:szCs w:val="21"/>
          <w:lang w:val="es-ES_tradnl" w:eastAsia="es-ES"/>
        </w:rPr>
        <w:t xml:space="preserve">, Notario Público No. </w:t>
      </w:r>
      <w:r w:rsidR="008C21B5">
        <w:rPr>
          <w:rFonts w:ascii="Arial" w:eastAsia="Times New Roman" w:hAnsi="Arial" w:cs="Arial"/>
          <w:b/>
          <w:sz w:val="21"/>
          <w:szCs w:val="21"/>
          <w:lang w:val="es-ES_tradnl" w:eastAsia="es-ES"/>
        </w:rPr>
        <w:t>___</w:t>
      </w:r>
      <w:r w:rsidR="00950E74" w:rsidRPr="008C21B5">
        <w:rPr>
          <w:rFonts w:ascii="Arial" w:eastAsia="Times New Roman" w:hAnsi="Arial" w:cs="Arial"/>
          <w:sz w:val="21"/>
          <w:szCs w:val="21"/>
          <w:lang w:val="es-ES_tradnl" w:eastAsia="es-ES"/>
        </w:rPr>
        <w:t>,</w:t>
      </w:r>
      <w:r w:rsidRPr="008C21B5">
        <w:rPr>
          <w:rFonts w:ascii="Arial" w:eastAsia="Times New Roman" w:hAnsi="Arial" w:cs="Arial"/>
          <w:sz w:val="21"/>
          <w:szCs w:val="21"/>
          <w:lang w:val="es-ES_tradnl" w:eastAsia="es-ES"/>
        </w:rPr>
        <w:t xml:space="preserve"> de la Ciudad de </w:t>
      </w:r>
      <w:r w:rsidR="008C21B5">
        <w:rPr>
          <w:rFonts w:ascii="Arial" w:hAnsi="Arial" w:cs="Arial"/>
          <w:b/>
          <w:noProof/>
          <w:sz w:val="21"/>
          <w:szCs w:val="21"/>
        </w:rPr>
        <w:t>______________</w:t>
      </w:r>
      <w:r w:rsidRPr="008C21B5">
        <w:rPr>
          <w:rFonts w:ascii="Arial" w:eastAsia="Times New Roman" w:hAnsi="Arial" w:cs="Arial"/>
          <w:sz w:val="21"/>
          <w:szCs w:val="21"/>
          <w:lang w:val="es-ES_tradnl" w:eastAsia="es-ES"/>
        </w:rPr>
        <w:t xml:space="preserve">, cuyo primer testimonio quedó inscrito en el Registro Público de la Propiedad del </w:t>
      </w:r>
      <w:r w:rsidR="000B4860" w:rsidRPr="008C21B5">
        <w:rPr>
          <w:rFonts w:ascii="Arial" w:eastAsia="Times New Roman" w:hAnsi="Arial" w:cs="Arial"/>
          <w:sz w:val="21"/>
          <w:szCs w:val="21"/>
          <w:lang w:val="es-ES_tradnl" w:eastAsia="es-ES"/>
        </w:rPr>
        <w:t xml:space="preserve">estado de </w:t>
      </w:r>
      <w:r w:rsidR="008C21B5">
        <w:rPr>
          <w:rFonts w:ascii="Arial" w:hAnsi="Arial" w:cs="Arial"/>
          <w:b/>
          <w:noProof/>
          <w:sz w:val="21"/>
          <w:szCs w:val="21"/>
        </w:rPr>
        <w:t>______________</w:t>
      </w:r>
      <w:r w:rsidR="000B4860" w:rsidRPr="008C21B5">
        <w:rPr>
          <w:rFonts w:ascii="Arial" w:eastAsia="Times New Roman" w:hAnsi="Arial" w:cs="Arial"/>
          <w:sz w:val="21"/>
          <w:szCs w:val="21"/>
          <w:lang w:val="es-ES_tradnl" w:eastAsia="es-ES"/>
        </w:rPr>
        <w:t>.</w:t>
      </w:r>
    </w:p>
    <w:p w:rsidR="000B4860" w:rsidRPr="008C21B5" w:rsidRDefault="000B4860" w:rsidP="000B4860">
      <w:pPr>
        <w:spacing w:after="0" w:line="240" w:lineRule="auto"/>
        <w:ind w:left="142"/>
        <w:jc w:val="both"/>
        <w:rPr>
          <w:rFonts w:ascii="Arial" w:eastAsia="Times New Roman" w:hAnsi="Arial" w:cs="Arial"/>
          <w:sz w:val="21"/>
          <w:szCs w:val="21"/>
          <w:lang w:val="es-ES_tradnl" w:eastAsia="es-ES"/>
        </w:rPr>
      </w:pPr>
    </w:p>
    <w:p w:rsidR="00A042AC" w:rsidRPr="008C21B5" w:rsidRDefault="00A042AC" w:rsidP="00A042AC">
      <w:pPr>
        <w:numPr>
          <w:ilvl w:val="0"/>
          <w:numId w:val="1"/>
        </w:numPr>
        <w:spacing w:after="0" w:line="240" w:lineRule="auto"/>
        <w:ind w:left="142"/>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Su representante cuenta con las facultades necesarias para obligarla en los términos del presente Contrato, según consta en la Escritura Pública No. </w:t>
      </w:r>
      <w:r w:rsidR="008C21B5">
        <w:rPr>
          <w:rFonts w:ascii="Arial" w:hAnsi="Arial" w:cs="Arial"/>
          <w:b/>
          <w:noProof/>
          <w:sz w:val="21"/>
          <w:szCs w:val="21"/>
        </w:rPr>
        <w:t>______________</w:t>
      </w:r>
      <w:r w:rsidRPr="008C21B5">
        <w:rPr>
          <w:rFonts w:ascii="Arial" w:eastAsia="Times New Roman" w:hAnsi="Arial" w:cs="Arial"/>
          <w:sz w:val="21"/>
          <w:szCs w:val="21"/>
          <w:lang w:eastAsia="es-ES"/>
        </w:rPr>
        <w:t>,</w:t>
      </w:r>
      <w:r w:rsidRPr="008C21B5">
        <w:rPr>
          <w:rFonts w:ascii="Arial" w:eastAsia="Times New Roman" w:hAnsi="Arial" w:cs="Arial"/>
          <w:sz w:val="21"/>
          <w:szCs w:val="21"/>
          <w:lang w:val="es-ES_tradnl" w:eastAsia="es-ES"/>
        </w:rPr>
        <w:t xml:space="preserve"> de fecha </w:t>
      </w:r>
      <w:r w:rsidR="008C21B5">
        <w:rPr>
          <w:rFonts w:ascii="Arial" w:hAnsi="Arial" w:cs="Arial"/>
          <w:b/>
          <w:noProof/>
          <w:sz w:val="21"/>
          <w:szCs w:val="21"/>
        </w:rPr>
        <w:t>______________</w:t>
      </w:r>
      <w:r w:rsidR="000B4860" w:rsidRPr="008C21B5">
        <w:rPr>
          <w:rFonts w:ascii="Arial" w:hAnsi="Arial" w:cs="Arial"/>
          <w:b/>
          <w:noProof/>
          <w:sz w:val="21"/>
          <w:szCs w:val="21"/>
        </w:rPr>
        <w:t xml:space="preserve">, </w:t>
      </w:r>
      <w:r w:rsidRPr="008C21B5">
        <w:rPr>
          <w:rFonts w:ascii="Arial" w:eastAsia="Times New Roman" w:hAnsi="Arial" w:cs="Arial"/>
          <w:sz w:val="21"/>
          <w:szCs w:val="21"/>
          <w:lang w:val="es-ES_tradnl" w:eastAsia="es-ES"/>
        </w:rPr>
        <w:t xml:space="preserve">otorgada ante la fe del Lic. </w:t>
      </w:r>
      <w:r w:rsidR="008C21B5">
        <w:rPr>
          <w:rFonts w:ascii="Arial" w:hAnsi="Arial" w:cs="Arial"/>
          <w:b/>
          <w:noProof/>
          <w:sz w:val="21"/>
          <w:szCs w:val="21"/>
        </w:rPr>
        <w:t>______________</w:t>
      </w:r>
      <w:r w:rsidRPr="008C21B5">
        <w:rPr>
          <w:rFonts w:ascii="Arial" w:eastAsia="Times New Roman" w:hAnsi="Arial" w:cs="Arial"/>
          <w:sz w:val="21"/>
          <w:szCs w:val="21"/>
          <w:lang w:val="es-ES_tradnl" w:eastAsia="es-ES"/>
        </w:rPr>
        <w:t xml:space="preserve">, Notario Público No. </w:t>
      </w:r>
      <w:r w:rsidR="008C21B5">
        <w:rPr>
          <w:rFonts w:ascii="Arial" w:eastAsia="Times New Roman" w:hAnsi="Arial" w:cs="Arial"/>
          <w:b/>
          <w:sz w:val="21"/>
          <w:szCs w:val="21"/>
          <w:lang w:val="es-ES_tradnl" w:eastAsia="es-ES"/>
        </w:rPr>
        <w:t>___</w:t>
      </w:r>
      <w:r w:rsidRPr="008C21B5">
        <w:rPr>
          <w:rFonts w:ascii="Arial" w:eastAsia="Times New Roman" w:hAnsi="Arial" w:cs="Arial"/>
          <w:sz w:val="21"/>
          <w:szCs w:val="21"/>
          <w:lang w:val="es-ES_tradnl" w:eastAsia="es-ES"/>
        </w:rPr>
        <w:t xml:space="preserve"> de la Ciudad de </w:t>
      </w:r>
      <w:r w:rsidR="008C21B5">
        <w:rPr>
          <w:rFonts w:ascii="Arial" w:hAnsi="Arial" w:cs="Arial"/>
          <w:b/>
          <w:noProof/>
          <w:sz w:val="21"/>
          <w:szCs w:val="21"/>
        </w:rPr>
        <w:t>______________</w:t>
      </w:r>
      <w:r w:rsidRPr="008C21B5">
        <w:rPr>
          <w:rFonts w:ascii="Arial" w:eastAsia="Times New Roman" w:hAnsi="Arial" w:cs="Arial"/>
          <w:sz w:val="21"/>
          <w:szCs w:val="21"/>
          <w:lang w:val="es-ES_tradnl" w:eastAsia="es-ES"/>
        </w:rPr>
        <w:t>, las cuales no le han sido modificadas ni restringidas en forma alguna.</w:t>
      </w:r>
    </w:p>
    <w:p w:rsidR="00A042AC" w:rsidRPr="008C21B5" w:rsidRDefault="00A042AC" w:rsidP="00A042AC">
      <w:pPr>
        <w:spacing w:after="0" w:line="240" w:lineRule="auto"/>
        <w:ind w:left="142"/>
        <w:jc w:val="both"/>
        <w:rPr>
          <w:rFonts w:ascii="Arial" w:eastAsia="Times New Roman" w:hAnsi="Arial" w:cs="Arial"/>
          <w:sz w:val="21"/>
          <w:szCs w:val="21"/>
          <w:lang w:val="es-ES_tradnl" w:eastAsia="es-ES"/>
        </w:rPr>
      </w:pPr>
    </w:p>
    <w:p w:rsidR="0012639B" w:rsidRDefault="00A042AC" w:rsidP="0012639B">
      <w:pPr>
        <w:numPr>
          <w:ilvl w:val="0"/>
          <w:numId w:val="1"/>
        </w:numPr>
        <w:spacing w:after="0" w:line="240" w:lineRule="auto"/>
        <w:ind w:left="142"/>
        <w:jc w:val="both"/>
        <w:rPr>
          <w:rFonts w:ascii="Arial" w:eastAsia="Times New Roman" w:hAnsi="Arial" w:cs="Arial"/>
          <w:b/>
          <w:color w:val="000000"/>
          <w:sz w:val="21"/>
          <w:szCs w:val="21"/>
          <w:lang w:val="es-ES_tradnl" w:eastAsia="es-ES"/>
        </w:rPr>
      </w:pPr>
      <w:r w:rsidRPr="008C21B5">
        <w:rPr>
          <w:rFonts w:ascii="Arial" w:eastAsia="Times New Roman" w:hAnsi="Arial" w:cs="Arial"/>
          <w:sz w:val="21"/>
          <w:szCs w:val="21"/>
          <w:lang w:val="es-ES_tradnl" w:eastAsia="es-ES"/>
        </w:rPr>
        <w:t xml:space="preserve">Que está dada de alta en el Servicio de Administración Tributaria  de la Secretaría de Hacienda y Crédito Público, con clave de Registro Federal de Contribuyentes </w:t>
      </w:r>
      <w:r w:rsidR="008C21B5">
        <w:rPr>
          <w:rFonts w:ascii="Arial" w:hAnsi="Arial" w:cs="Arial"/>
          <w:b/>
          <w:noProof/>
          <w:sz w:val="21"/>
          <w:szCs w:val="21"/>
        </w:rPr>
        <w:t>______________</w:t>
      </w:r>
      <w:r w:rsidRPr="008C21B5">
        <w:rPr>
          <w:rFonts w:ascii="Arial" w:eastAsia="Times New Roman" w:hAnsi="Arial" w:cs="Arial"/>
          <w:b/>
          <w:sz w:val="21"/>
          <w:szCs w:val="21"/>
          <w:lang w:val="es-ES_tradnl" w:eastAsia="es-ES"/>
        </w:rPr>
        <w:t>.</w:t>
      </w:r>
    </w:p>
    <w:p w:rsidR="0012639B" w:rsidRDefault="0012639B" w:rsidP="0012639B">
      <w:pPr>
        <w:pStyle w:val="Prrafodelista"/>
        <w:rPr>
          <w:rFonts w:ascii="Arial" w:hAnsi="Arial" w:cs="Arial"/>
          <w:sz w:val="21"/>
          <w:szCs w:val="21"/>
        </w:rPr>
      </w:pPr>
    </w:p>
    <w:p w:rsidR="00BD4A96" w:rsidRPr="0012639B" w:rsidRDefault="009E3A0B" w:rsidP="0012639B">
      <w:pPr>
        <w:numPr>
          <w:ilvl w:val="0"/>
          <w:numId w:val="1"/>
        </w:numPr>
        <w:spacing w:after="0" w:line="240" w:lineRule="auto"/>
        <w:ind w:left="142"/>
        <w:jc w:val="both"/>
        <w:rPr>
          <w:rFonts w:ascii="Arial" w:eastAsia="Times New Roman" w:hAnsi="Arial" w:cs="Arial"/>
          <w:b/>
          <w:color w:val="000000"/>
          <w:sz w:val="21"/>
          <w:szCs w:val="21"/>
          <w:lang w:val="es-ES_tradnl" w:eastAsia="es-ES"/>
        </w:rPr>
      </w:pPr>
      <w:r w:rsidRPr="0012639B">
        <w:rPr>
          <w:rFonts w:ascii="Arial" w:hAnsi="Arial" w:cs="Arial"/>
          <w:sz w:val="21"/>
          <w:szCs w:val="21"/>
        </w:rPr>
        <w:t xml:space="preserve">Que señala como domicilio para todos los efectos de este contrato, el inmueble </w:t>
      </w:r>
      <w:r w:rsidR="00BD4A96" w:rsidRPr="0012639B">
        <w:rPr>
          <w:rFonts w:ascii="Arial" w:hAnsi="Arial" w:cs="Arial"/>
          <w:sz w:val="21"/>
          <w:szCs w:val="21"/>
        </w:rPr>
        <w:t xml:space="preserve">ubicado en: calle </w:t>
      </w:r>
      <w:r w:rsidR="008C21B5" w:rsidRPr="0012639B">
        <w:rPr>
          <w:rFonts w:ascii="Arial" w:hAnsi="Arial" w:cs="Arial"/>
          <w:b/>
          <w:noProof/>
          <w:sz w:val="21"/>
          <w:szCs w:val="21"/>
        </w:rPr>
        <w:t>________________________________________________________</w:t>
      </w:r>
      <w:r w:rsidR="00BD4A96" w:rsidRPr="0012639B">
        <w:rPr>
          <w:rFonts w:ascii="Arial" w:hAnsi="Arial" w:cs="Arial"/>
          <w:sz w:val="21"/>
          <w:szCs w:val="21"/>
        </w:rPr>
        <w:t>.</w:t>
      </w:r>
    </w:p>
    <w:p w:rsidR="009E3A0B" w:rsidRPr="008C21B5" w:rsidRDefault="009E3A0B" w:rsidP="00BD4A96">
      <w:pPr>
        <w:pStyle w:val="Prrafodelista"/>
        <w:autoSpaceDE w:val="0"/>
        <w:autoSpaceDN w:val="0"/>
        <w:adjustRightInd w:val="0"/>
        <w:spacing w:after="0" w:line="240" w:lineRule="auto"/>
        <w:ind w:left="142"/>
        <w:jc w:val="both"/>
        <w:rPr>
          <w:rFonts w:ascii="Arial" w:eastAsia="Times New Roman" w:hAnsi="Arial" w:cs="Arial"/>
          <w:sz w:val="21"/>
          <w:szCs w:val="21"/>
          <w:lang w:val="es-ES_tradnl" w:eastAsia="es-ES"/>
        </w:rPr>
      </w:pPr>
    </w:p>
    <w:p w:rsidR="009E3A0B" w:rsidRPr="008C21B5" w:rsidRDefault="009E3A0B" w:rsidP="009E3A0B">
      <w:pPr>
        <w:numPr>
          <w:ilvl w:val="0"/>
          <w:numId w:val="1"/>
        </w:numPr>
        <w:spacing w:after="0" w:line="240" w:lineRule="auto"/>
        <w:ind w:left="142"/>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Cuenta con el personal, la experiencia, documentos, autorizaciones y demás elementos propios, suficientes  y  necesarios para prestar  a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xml:space="preserve"> los servicios  especializados requeridos por este último,  a fin de llevar a cabo los trabajos o las obras requeridas por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xml:space="preserve">  bajo la dirección y supervisión de  este último, de conformidad con lo establecido en el artículo 15-A primer párrafo de la Ley Federal del Trabajo</w:t>
      </w:r>
    </w:p>
    <w:p w:rsidR="009E3A0B" w:rsidRPr="008C21B5" w:rsidRDefault="009E3A0B" w:rsidP="009E3A0B">
      <w:pPr>
        <w:spacing w:after="0" w:line="240" w:lineRule="auto"/>
        <w:ind w:left="142"/>
        <w:jc w:val="both"/>
        <w:rPr>
          <w:rFonts w:ascii="Arial" w:eastAsia="Times New Roman" w:hAnsi="Arial" w:cs="Arial"/>
          <w:sz w:val="21"/>
          <w:szCs w:val="21"/>
          <w:lang w:val="es-ES_tradnl" w:eastAsia="es-ES"/>
        </w:rPr>
      </w:pPr>
    </w:p>
    <w:p w:rsidR="009E3A0B" w:rsidRPr="008C21B5" w:rsidRDefault="009E3A0B" w:rsidP="009E3A0B">
      <w:pPr>
        <w:numPr>
          <w:ilvl w:val="0"/>
          <w:numId w:val="1"/>
        </w:numPr>
        <w:spacing w:after="0" w:line="240" w:lineRule="auto"/>
        <w:ind w:left="142"/>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Que el personal con el que presta los servicios especializados a sus contratantes son trabajadores que laboran exclusivamente a su cargo, están dados de alta ante el I.M.S.S y que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cubre por sus trabajadores y empleados las cuotas que corresponden a la seguridad social y prestaciones de ley.</w:t>
      </w:r>
    </w:p>
    <w:p w:rsidR="00A042AC" w:rsidRPr="008C21B5" w:rsidRDefault="00A042AC" w:rsidP="00A042AC">
      <w:pPr>
        <w:autoSpaceDE w:val="0"/>
        <w:autoSpaceDN w:val="0"/>
        <w:adjustRightInd w:val="0"/>
        <w:spacing w:after="0" w:line="240" w:lineRule="auto"/>
        <w:jc w:val="both"/>
        <w:rPr>
          <w:rFonts w:ascii="Arial" w:hAnsi="Arial" w:cs="Arial"/>
          <w:sz w:val="21"/>
          <w:szCs w:val="21"/>
        </w:rPr>
      </w:pPr>
    </w:p>
    <w:p w:rsidR="00A042AC" w:rsidRPr="008C21B5" w:rsidRDefault="00A042AC" w:rsidP="00A042AC">
      <w:pPr>
        <w:autoSpaceDE w:val="0"/>
        <w:autoSpaceDN w:val="0"/>
        <w:adjustRightInd w:val="0"/>
        <w:spacing w:after="0" w:line="240" w:lineRule="auto"/>
        <w:jc w:val="both"/>
        <w:rPr>
          <w:rFonts w:ascii="Arial" w:hAnsi="Arial" w:cs="Arial"/>
          <w:sz w:val="21"/>
          <w:szCs w:val="21"/>
        </w:rPr>
      </w:pPr>
    </w:p>
    <w:p w:rsidR="00A042AC" w:rsidRDefault="00A042AC" w:rsidP="00A042AC">
      <w:pPr>
        <w:autoSpaceDE w:val="0"/>
        <w:autoSpaceDN w:val="0"/>
        <w:adjustRightInd w:val="0"/>
        <w:spacing w:after="0" w:line="240" w:lineRule="auto"/>
        <w:jc w:val="both"/>
        <w:rPr>
          <w:rFonts w:ascii="Arial" w:hAnsi="Arial" w:cs="Arial"/>
          <w:b/>
          <w:bCs/>
          <w:sz w:val="21"/>
          <w:szCs w:val="21"/>
        </w:rPr>
      </w:pPr>
      <w:r w:rsidRPr="008C21B5">
        <w:rPr>
          <w:rFonts w:ascii="Arial" w:hAnsi="Arial" w:cs="Arial"/>
          <w:b/>
          <w:bCs/>
          <w:sz w:val="21"/>
          <w:szCs w:val="21"/>
        </w:rPr>
        <w:t>II. De “EL CONT</w:t>
      </w:r>
      <w:r w:rsidR="009E3A0B" w:rsidRPr="008C21B5">
        <w:rPr>
          <w:rFonts w:ascii="Arial" w:hAnsi="Arial" w:cs="Arial"/>
          <w:b/>
          <w:bCs/>
          <w:sz w:val="21"/>
          <w:szCs w:val="21"/>
        </w:rPr>
        <w:t>RATANTE</w:t>
      </w:r>
      <w:r w:rsidRPr="008C21B5">
        <w:rPr>
          <w:rFonts w:ascii="Arial" w:hAnsi="Arial" w:cs="Arial"/>
          <w:b/>
          <w:bCs/>
          <w:sz w:val="21"/>
          <w:szCs w:val="21"/>
        </w:rPr>
        <w:t>”, BAJO PROTESTA DE DECIR VERDAD:</w:t>
      </w:r>
    </w:p>
    <w:p w:rsidR="0012639B" w:rsidRPr="008C21B5" w:rsidRDefault="0012639B" w:rsidP="00A042AC">
      <w:pPr>
        <w:autoSpaceDE w:val="0"/>
        <w:autoSpaceDN w:val="0"/>
        <w:adjustRightInd w:val="0"/>
        <w:spacing w:after="0" w:line="240" w:lineRule="auto"/>
        <w:jc w:val="both"/>
        <w:rPr>
          <w:rFonts w:ascii="Arial" w:hAnsi="Arial" w:cs="Arial"/>
          <w:b/>
          <w:bCs/>
          <w:sz w:val="21"/>
          <w:szCs w:val="21"/>
        </w:rPr>
      </w:pPr>
    </w:p>
    <w:p w:rsidR="008C21B5" w:rsidRPr="0012639B" w:rsidRDefault="008C21B5" w:rsidP="0012639B">
      <w:pPr>
        <w:pStyle w:val="Prrafodelista"/>
        <w:numPr>
          <w:ilvl w:val="0"/>
          <w:numId w:val="12"/>
        </w:numPr>
        <w:spacing w:after="0" w:line="240" w:lineRule="auto"/>
        <w:jc w:val="both"/>
        <w:rPr>
          <w:rFonts w:ascii="Arial" w:eastAsia="Times New Roman" w:hAnsi="Arial" w:cs="Arial"/>
          <w:sz w:val="21"/>
          <w:szCs w:val="21"/>
          <w:lang w:val="es-ES_tradnl" w:eastAsia="es-ES"/>
        </w:rPr>
      </w:pPr>
      <w:r w:rsidRPr="0012639B">
        <w:rPr>
          <w:rFonts w:ascii="Arial" w:eastAsia="Times New Roman" w:hAnsi="Arial" w:cs="Arial"/>
          <w:sz w:val="21"/>
          <w:szCs w:val="21"/>
          <w:lang w:val="es-ES_tradnl" w:eastAsia="es-ES"/>
        </w:rPr>
        <w:t xml:space="preserve">Es una Sociedad Mercantil debidamente constituida y existente de conformidad con las Leyes de los Estados Unidos Mexicanos, según consta en la Escritura Pública No. </w:t>
      </w:r>
      <w:r w:rsidR="00C167D7" w:rsidRPr="0012639B">
        <w:rPr>
          <w:rFonts w:ascii="Arial" w:eastAsia="Batang" w:hAnsi="Arial" w:cs="Arial"/>
          <w:b/>
          <w:sz w:val="21"/>
          <w:szCs w:val="21"/>
        </w:rPr>
        <w:t>24,297</w:t>
      </w:r>
      <w:r w:rsidRPr="0012639B">
        <w:rPr>
          <w:rFonts w:ascii="Arial" w:eastAsia="Times New Roman" w:hAnsi="Arial" w:cs="Arial"/>
          <w:sz w:val="21"/>
          <w:szCs w:val="21"/>
          <w:lang w:val="es-ES_tradnl" w:eastAsia="es-ES"/>
        </w:rPr>
        <w:t xml:space="preserve"> de fecha </w:t>
      </w:r>
      <w:r w:rsidR="00C167D7" w:rsidRPr="0012639B">
        <w:rPr>
          <w:rFonts w:ascii="Arial" w:hAnsi="Arial" w:cs="Arial"/>
          <w:b/>
          <w:noProof/>
          <w:sz w:val="21"/>
          <w:szCs w:val="21"/>
        </w:rPr>
        <w:t>22 de Febrero de 1993</w:t>
      </w:r>
      <w:r w:rsidRPr="0012639B">
        <w:rPr>
          <w:rFonts w:ascii="Arial" w:eastAsia="Times New Roman" w:hAnsi="Arial" w:cs="Arial"/>
          <w:sz w:val="21"/>
          <w:szCs w:val="21"/>
          <w:lang w:val="es-ES_tradnl" w:eastAsia="es-ES"/>
        </w:rPr>
        <w:t xml:space="preserve">, otorgada ante la fe del Lic. </w:t>
      </w:r>
      <w:r w:rsidR="00C167D7" w:rsidRPr="0012639B">
        <w:rPr>
          <w:rFonts w:ascii="Arial" w:hAnsi="Arial" w:cs="Arial"/>
          <w:b/>
          <w:noProof/>
          <w:sz w:val="21"/>
          <w:szCs w:val="21"/>
        </w:rPr>
        <w:t>Luis Felipe Ordaz Martinez</w:t>
      </w:r>
      <w:r w:rsidRPr="0012639B">
        <w:rPr>
          <w:rFonts w:ascii="Arial" w:eastAsia="Times New Roman" w:hAnsi="Arial" w:cs="Arial"/>
          <w:sz w:val="21"/>
          <w:szCs w:val="21"/>
          <w:lang w:val="es-ES_tradnl" w:eastAsia="es-ES"/>
        </w:rPr>
        <w:t xml:space="preserve">, Notario Público No. </w:t>
      </w:r>
      <w:r w:rsidR="00C167D7" w:rsidRPr="0012639B">
        <w:rPr>
          <w:rFonts w:ascii="Arial" w:eastAsia="Times New Roman" w:hAnsi="Arial" w:cs="Arial"/>
          <w:b/>
          <w:sz w:val="21"/>
          <w:szCs w:val="21"/>
          <w:lang w:val="es-ES_tradnl" w:eastAsia="es-ES"/>
        </w:rPr>
        <w:t>5</w:t>
      </w:r>
      <w:r w:rsidRPr="0012639B">
        <w:rPr>
          <w:rFonts w:ascii="Arial" w:eastAsia="Times New Roman" w:hAnsi="Arial" w:cs="Arial"/>
          <w:sz w:val="21"/>
          <w:szCs w:val="21"/>
          <w:lang w:val="es-ES_tradnl" w:eastAsia="es-ES"/>
        </w:rPr>
        <w:t xml:space="preserve">, de la Ciudad de </w:t>
      </w:r>
      <w:r w:rsidR="00C167D7" w:rsidRPr="0012639B">
        <w:rPr>
          <w:rFonts w:ascii="Arial" w:hAnsi="Arial" w:cs="Arial"/>
          <w:b/>
          <w:noProof/>
          <w:sz w:val="21"/>
          <w:szCs w:val="21"/>
        </w:rPr>
        <w:t>Querétaro</w:t>
      </w:r>
      <w:r w:rsidRPr="0012639B">
        <w:rPr>
          <w:rFonts w:ascii="Arial" w:eastAsia="Times New Roman" w:hAnsi="Arial" w:cs="Arial"/>
          <w:sz w:val="21"/>
          <w:szCs w:val="21"/>
          <w:lang w:val="es-ES_tradnl" w:eastAsia="es-ES"/>
        </w:rPr>
        <w:t>, cuyo primer testimonio quedó inscrito en el Reg</w:t>
      </w:r>
      <w:r w:rsidR="00C167D7" w:rsidRPr="0012639B">
        <w:rPr>
          <w:rFonts w:ascii="Arial" w:eastAsia="Times New Roman" w:hAnsi="Arial" w:cs="Arial"/>
          <w:sz w:val="21"/>
          <w:szCs w:val="21"/>
          <w:lang w:val="es-ES_tradnl" w:eastAsia="es-ES"/>
        </w:rPr>
        <w:t>istro Público de la Propiedad.</w:t>
      </w:r>
    </w:p>
    <w:p w:rsidR="008C21B5" w:rsidRPr="008C21B5" w:rsidRDefault="008C21B5" w:rsidP="008C21B5">
      <w:pPr>
        <w:spacing w:after="0" w:line="240" w:lineRule="auto"/>
        <w:ind w:left="142"/>
        <w:jc w:val="both"/>
        <w:rPr>
          <w:rFonts w:ascii="Arial" w:eastAsia="Times New Roman" w:hAnsi="Arial" w:cs="Arial"/>
          <w:sz w:val="21"/>
          <w:szCs w:val="21"/>
          <w:lang w:val="es-ES_tradnl" w:eastAsia="es-ES"/>
        </w:rPr>
      </w:pPr>
    </w:p>
    <w:p w:rsidR="008C21B5" w:rsidRPr="008C21B5" w:rsidRDefault="008C21B5" w:rsidP="0012639B">
      <w:pPr>
        <w:numPr>
          <w:ilvl w:val="0"/>
          <w:numId w:val="12"/>
        </w:numPr>
        <w:spacing w:after="0" w:line="240" w:lineRule="auto"/>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Su representante cuenta con las facultades necesarias para obligarla en los términos del presente Contrato, según consta en la Escritura Pública No. </w:t>
      </w:r>
      <w:r w:rsidR="00C167D7">
        <w:rPr>
          <w:rFonts w:ascii="Arial" w:eastAsia="Batang" w:hAnsi="Arial" w:cs="Arial"/>
          <w:b/>
          <w:sz w:val="21"/>
          <w:szCs w:val="21"/>
        </w:rPr>
        <w:t>47,834</w:t>
      </w:r>
      <w:r w:rsidRPr="008C21B5">
        <w:rPr>
          <w:rFonts w:ascii="Arial" w:eastAsia="Times New Roman" w:hAnsi="Arial" w:cs="Arial"/>
          <w:sz w:val="21"/>
          <w:szCs w:val="21"/>
          <w:lang w:eastAsia="es-ES"/>
        </w:rPr>
        <w:t>,</w:t>
      </w:r>
      <w:r w:rsidRPr="008C21B5">
        <w:rPr>
          <w:rFonts w:ascii="Arial" w:eastAsia="Times New Roman" w:hAnsi="Arial" w:cs="Arial"/>
          <w:sz w:val="21"/>
          <w:szCs w:val="21"/>
          <w:lang w:val="es-ES_tradnl" w:eastAsia="es-ES"/>
        </w:rPr>
        <w:t xml:space="preserve"> de fecha </w:t>
      </w:r>
      <w:r w:rsidR="00C167D7">
        <w:rPr>
          <w:rFonts w:ascii="Arial" w:hAnsi="Arial" w:cs="Arial"/>
          <w:b/>
          <w:noProof/>
          <w:sz w:val="21"/>
          <w:szCs w:val="21"/>
        </w:rPr>
        <w:t>17 de Mayo de 2016</w:t>
      </w:r>
      <w:r w:rsidRPr="008C21B5">
        <w:rPr>
          <w:rFonts w:ascii="Arial" w:hAnsi="Arial" w:cs="Arial"/>
          <w:b/>
          <w:noProof/>
          <w:sz w:val="21"/>
          <w:szCs w:val="21"/>
        </w:rPr>
        <w:t xml:space="preserve">, </w:t>
      </w:r>
      <w:r w:rsidRPr="008C21B5">
        <w:rPr>
          <w:rFonts w:ascii="Arial" w:eastAsia="Times New Roman" w:hAnsi="Arial" w:cs="Arial"/>
          <w:sz w:val="21"/>
          <w:szCs w:val="21"/>
          <w:lang w:val="es-ES_tradnl" w:eastAsia="es-ES"/>
        </w:rPr>
        <w:t xml:space="preserve">otorgada ante la fe del Lic. </w:t>
      </w:r>
      <w:r w:rsidR="00C167D7">
        <w:rPr>
          <w:rFonts w:ascii="Arial" w:eastAsia="Batang" w:hAnsi="Arial" w:cs="Arial"/>
          <w:b/>
          <w:sz w:val="21"/>
          <w:szCs w:val="21"/>
        </w:rPr>
        <w:t xml:space="preserve">Mario Reyes Retana </w:t>
      </w:r>
      <w:proofErr w:type="spellStart"/>
      <w:r w:rsidR="00C167D7">
        <w:rPr>
          <w:rFonts w:ascii="Arial" w:eastAsia="Batang" w:hAnsi="Arial" w:cs="Arial"/>
          <w:b/>
          <w:sz w:val="21"/>
          <w:szCs w:val="21"/>
        </w:rPr>
        <w:t>Popovich</w:t>
      </w:r>
      <w:proofErr w:type="spellEnd"/>
      <w:r w:rsidRPr="008C21B5">
        <w:rPr>
          <w:rFonts w:ascii="Arial" w:eastAsia="Times New Roman" w:hAnsi="Arial" w:cs="Arial"/>
          <w:sz w:val="21"/>
          <w:szCs w:val="21"/>
          <w:lang w:val="es-ES_tradnl" w:eastAsia="es-ES"/>
        </w:rPr>
        <w:t xml:space="preserve">, Notario Público No. </w:t>
      </w:r>
      <w:r w:rsidR="00C167D7">
        <w:rPr>
          <w:rFonts w:ascii="Arial" w:eastAsia="Times New Roman" w:hAnsi="Arial" w:cs="Arial"/>
          <w:b/>
          <w:sz w:val="21"/>
          <w:szCs w:val="21"/>
          <w:lang w:val="es-ES_tradnl" w:eastAsia="es-ES"/>
        </w:rPr>
        <w:t>24</w:t>
      </w:r>
      <w:r w:rsidRPr="008C21B5">
        <w:rPr>
          <w:rFonts w:ascii="Arial" w:eastAsia="Times New Roman" w:hAnsi="Arial" w:cs="Arial"/>
          <w:sz w:val="21"/>
          <w:szCs w:val="21"/>
          <w:lang w:val="es-ES_tradnl" w:eastAsia="es-ES"/>
        </w:rPr>
        <w:t xml:space="preserve"> de la Ciudad de </w:t>
      </w:r>
      <w:r w:rsidR="00C167D7">
        <w:rPr>
          <w:rFonts w:ascii="Arial" w:hAnsi="Arial" w:cs="Arial"/>
          <w:b/>
          <w:noProof/>
          <w:sz w:val="21"/>
          <w:szCs w:val="21"/>
        </w:rPr>
        <w:t>Querétaro</w:t>
      </w:r>
      <w:r w:rsidRPr="008C21B5">
        <w:rPr>
          <w:rFonts w:ascii="Arial" w:eastAsia="Times New Roman" w:hAnsi="Arial" w:cs="Arial"/>
          <w:sz w:val="21"/>
          <w:szCs w:val="21"/>
          <w:lang w:val="es-ES_tradnl" w:eastAsia="es-ES"/>
        </w:rPr>
        <w:t>, las cuales no le han sido modificadas ni restringidas en forma alguna.</w:t>
      </w:r>
    </w:p>
    <w:p w:rsidR="008C21B5" w:rsidRPr="008C21B5" w:rsidRDefault="008C21B5" w:rsidP="008C21B5">
      <w:pPr>
        <w:spacing w:after="0" w:line="240" w:lineRule="auto"/>
        <w:ind w:left="142"/>
        <w:jc w:val="both"/>
        <w:rPr>
          <w:rFonts w:ascii="Arial" w:eastAsia="Times New Roman" w:hAnsi="Arial" w:cs="Arial"/>
          <w:sz w:val="21"/>
          <w:szCs w:val="21"/>
          <w:lang w:val="es-ES_tradnl" w:eastAsia="es-ES"/>
        </w:rPr>
      </w:pPr>
    </w:p>
    <w:p w:rsidR="008C21B5" w:rsidRPr="008C21B5" w:rsidRDefault="008C21B5" w:rsidP="0012639B">
      <w:pPr>
        <w:numPr>
          <w:ilvl w:val="0"/>
          <w:numId w:val="12"/>
        </w:numPr>
        <w:spacing w:after="0" w:line="240" w:lineRule="auto"/>
        <w:jc w:val="both"/>
        <w:rPr>
          <w:rFonts w:ascii="Arial" w:eastAsia="Times New Roman" w:hAnsi="Arial" w:cs="Arial"/>
          <w:b/>
          <w:color w:val="000000"/>
          <w:sz w:val="21"/>
          <w:szCs w:val="21"/>
          <w:lang w:val="es-ES_tradnl" w:eastAsia="es-ES"/>
        </w:rPr>
      </w:pPr>
      <w:r w:rsidRPr="008C21B5">
        <w:rPr>
          <w:rFonts w:ascii="Arial" w:eastAsia="Times New Roman" w:hAnsi="Arial" w:cs="Arial"/>
          <w:sz w:val="21"/>
          <w:szCs w:val="21"/>
          <w:lang w:val="es-ES_tradnl" w:eastAsia="es-ES"/>
        </w:rPr>
        <w:t xml:space="preserve">Que está dada de alta en el Servicio de Administración Tributaria  de la Secretaría de Hacienda y Crédito Público, con clave de Registro Federal de Contribuyentes </w:t>
      </w:r>
      <w:r w:rsidR="00C167D7" w:rsidRPr="00ED0D1C">
        <w:rPr>
          <w:rFonts w:ascii="Arial" w:hAnsi="Arial" w:cs="Arial"/>
          <w:b/>
          <w:noProof/>
          <w:sz w:val="21"/>
          <w:szCs w:val="21"/>
        </w:rPr>
        <w:t>DRT930222A41</w:t>
      </w:r>
      <w:r w:rsidRPr="008C21B5">
        <w:rPr>
          <w:rFonts w:ascii="Arial" w:eastAsia="Times New Roman" w:hAnsi="Arial" w:cs="Arial"/>
          <w:b/>
          <w:sz w:val="21"/>
          <w:szCs w:val="21"/>
          <w:lang w:val="es-ES_tradnl" w:eastAsia="es-ES"/>
        </w:rPr>
        <w:t>.</w:t>
      </w:r>
    </w:p>
    <w:p w:rsidR="008C21B5" w:rsidRPr="008C21B5" w:rsidRDefault="008C21B5" w:rsidP="008C21B5">
      <w:pPr>
        <w:spacing w:after="0" w:line="240" w:lineRule="auto"/>
        <w:ind w:left="142"/>
        <w:jc w:val="both"/>
        <w:rPr>
          <w:rFonts w:ascii="Arial" w:eastAsia="Times New Roman" w:hAnsi="Arial" w:cs="Arial"/>
          <w:b/>
          <w:color w:val="000000"/>
          <w:sz w:val="21"/>
          <w:szCs w:val="21"/>
          <w:lang w:val="es-ES_tradnl" w:eastAsia="es-ES"/>
        </w:rPr>
      </w:pPr>
    </w:p>
    <w:p w:rsidR="008C21B5" w:rsidRPr="008C21B5" w:rsidRDefault="008C21B5" w:rsidP="0012639B">
      <w:pPr>
        <w:pStyle w:val="Prrafodelista"/>
        <w:numPr>
          <w:ilvl w:val="0"/>
          <w:numId w:val="12"/>
        </w:numPr>
        <w:autoSpaceDE w:val="0"/>
        <w:autoSpaceDN w:val="0"/>
        <w:adjustRightInd w:val="0"/>
        <w:spacing w:after="0" w:line="240" w:lineRule="auto"/>
        <w:jc w:val="both"/>
        <w:rPr>
          <w:rFonts w:ascii="Arial" w:hAnsi="Arial" w:cs="Arial"/>
          <w:sz w:val="21"/>
          <w:szCs w:val="21"/>
        </w:rPr>
      </w:pPr>
      <w:r w:rsidRPr="008C21B5">
        <w:rPr>
          <w:rFonts w:ascii="Arial" w:hAnsi="Arial" w:cs="Arial"/>
          <w:sz w:val="21"/>
          <w:szCs w:val="21"/>
        </w:rPr>
        <w:t>Que señala como domicilio para todos los efectos de este con</w:t>
      </w:r>
      <w:r w:rsidR="00C167D7">
        <w:rPr>
          <w:rFonts w:ascii="Arial" w:hAnsi="Arial" w:cs="Arial"/>
          <w:sz w:val="21"/>
          <w:szCs w:val="21"/>
        </w:rPr>
        <w:t xml:space="preserve">trato, el inmueble ubicado en: </w:t>
      </w:r>
      <w:r w:rsidRPr="008C21B5">
        <w:rPr>
          <w:rFonts w:ascii="Arial" w:hAnsi="Arial" w:cs="Arial"/>
          <w:sz w:val="21"/>
          <w:szCs w:val="21"/>
        </w:rPr>
        <w:t xml:space="preserve"> </w:t>
      </w:r>
      <w:r w:rsidR="00C167D7" w:rsidRPr="00C167D7">
        <w:rPr>
          <w:rFonts w:ascii="Arial" w:hAnsi="Arial" w:cs="Arial"/>
          <w:b/>
          <w:noProof/>
          <w:sz w:val="21"/>
          <w:szCs w:val="21"/>
        </w:rPr>
        <w:t>Paseo Jurica 105 L 49 Jurica, Privada de los Industriales y Tabachines, Querétaro, Qro</w:t>
      </w:r>
      <w:proofErr w:type="gramStart"/>
      <w:r w:rsidR="00C167D7" w:rsidRPr="00C167D7">
        <w:rPr>
          <w:rFonts w:ascii="Arial" w:hAnsi="Arial" w:cs="Arial"/>
          <w:b/>
          <w:noProof/>
          <w:sz w:val="21"/>
          <w:szCs w:val="21"/>
        </w:rPr>
        <w:t>.</w:t>
      </w:r>
      <w:r w:rsidRPr="008C21B5">
        <w:rPr>
          <w:rFonts w:ascii="Arial" w:hAnsi="Arial" w:cs="Arial"/>
          <w:sz w:val="21"/>
          <w:szCs w:val="21"/>
        </w:rPr>
        <w:t>.</w:t>
      </w:r>
      <w:proofErr w:type="gramEnd"/>
    </w:p>
    <w:p w:rsidR="008C21B5" w:rsidRPr="008C21B5" w:rsidRDefault="008C21B5" w:rsidP="008C21B5">
      <w:pPr>
        <w:pStyle w:val="Prrafodelista"/>
        <w:autoSpaceDE w:val="0"/>
        <w:autoSpaceDN w:val="0"/>
        <w:adjustRightInd w:val="0"/>
        <w:spacing w:after="0" w:line="240" w:lineRule="auto"/>
        <w:ind w:left="142"/>
        <w:jc w:val="both"/>
        <w:rPr>
          <w:rFonts w:ascii="Arial" w:eastAsia="Times New Roman" w:hAnsi="Arial" w:cs="Arial"/>
          <w:sz w:val="21"/>
          <w:szCs w:val="21"/>
          <w:lang w:val="es-ES_tradnl" w:eastAsia="es-ES"/>
        </w:rPr>
      </w:pPr>
    </w:p>
    <w:p w:rsidR="007B222F" w:rsidRPr="008C21B5" w:rsidRDefault="007B222F" w:rsidP="007B222F">
      <w:pPr>
        <w:tabs>
          <w:tab w:val="left" w:pos="284"/>
        </w:tabs>
        <w:spacing w:after="0" w:line="240" w:lineRule="auto"/>
        <w:ind w:left="142" w:hanging="425"/>
        <w:jc w:val="both"/>
        <w:rPr>
          <w:rFonts w:ascii="Arial" w:eastAsia="Times New Roman" w:hAnsi="Arial" w:cs="Arial"/>
          <w:b/>
          <w:sz w:val="21"/>
          <w:szCs w:val="21"/>
          <w:lang w:val="es-ES_tradnl" w:eastAsia="es-ES"/>
        </w:rPr>
      </w:pPr>
    </w:p>
    <w:p w:rsidR="009E3A0B" w:rsidRDefault="009E3A0B" w:rsidP="009E3A0B">
      <w:pPr>
        <w:tabs>
          <w:tab w:val="left" w:pos="284"/>
        </w:tabs>
        <w:spacing w:after="0" w:line="240" w:lineRule="auto"/>
        <w:ind w:left="142" w:right="-284" w:hanging="425"/>
        <w:jc w:val="both"/>
        <w:rPr>
          <w:rFonts w:ascii="Arial" w:eastAsia="Times New Roman" w:hAnsi="Arial" w:cs="Arial"/>
          <w:b/>
          <w:sz w:val="21"/>
          <w:szCs w:val="21"/>
          <w:lang w:val="es-ES_tradnl" w:eastAsia="es-ES"/>
        </w:rPr>
      </w:pPr>
    </w:p>
    <w:p w:rsidR="00C167D7" w:rsidRPr="008C21B5" w:rsidRDefault="00C167D7" w:rsidP="009E3A0B">
      <w:pPr>
        <w:tabs>
          <w:tab w:val="left" w:pos="284"/>
        </w:tabs>
        <w:spacing w:after="0" w:line="240" w:lineRule="auto"/>
        <w:ind w:left="142" w:right="-284" w:hanging="425"/>
        <w:jc w:val="both"/>
        <w:rPr>
          <w:rFonts w:ascii="Arial" w:eastAsia="Times New Roman" w:hAnsi="Arial" w:cs="Arial"/>
          <w:b/>
          <w:sz w:val="21"/>
          <w:szCs w:val="21"/>
          <w:lang w:val="es-ES_tradnl" w:eastAsia="es-ES"/>
        </w:rPr>
      </w:pPr>
    </w:p>
    <w:p w:rsidR="00A042AC" w:rsidRPr="008C21B5" w:rsidRDefault="00A042AC" w:rsidP="00A042AC">
      <w:pPr>
        <w:autoSpaceDE w:val="0"/>
        <w:autoSpaceDN w:val="0"/>
        <w:adjustRightInd w:val="0"/>
        <w:spacing w:after="0" w:line="240" w:lineRule="auto"/>
        <w:jc w:val="both"/>
        <w:rPr>
          <w:rFonts w:ascii="Arial" w:hAnsi="Arial" w:cs="Arial"/>
          <w:b/>
          <w:bCs/>
          <w:sz w:val="21"/>
          <w:szCs w:val="21"/>
        </w:rPr>
      </w:pPr>
      <w:r w:rsidRPr="008C21B5">
        <w:rPr>
          <w:rFonts w:ascii="Arial" w:hAnsi="Arial" w:cs="Arial"/>
          <w:b/>
          <w:bCs/>
          <w:sz w:val="21"/>
          <w:szCs w:val="21"/>
        </w:rPr>
        <w:t>III. De “LAS PARTES”</w:t>
      </w:r>
    </w:p>
    <w:p w:rsidR="009E3A0B" w:rsidRPr="008C21B5" w:rsidRDefault="009E3A0B" w:rsidP="00A042AC">
      <w:pPr>
        <w:autoSpaceDE w:val="0"/>
        <w:autoSpaceDN w:val="0"/>
        <w:adjustRightInd w:val="0"/>
        <w:spacing w:after="0" w:line="240" w:lineRule="auto"/>
        <w:jc w:val="both"/>
        <w:rPr>
          <w:rFonts w:ascii="Arial" w:hAnsi="Arial" w:cs="Arial"/>
          <w:sz w:val="21"/>
          <w:szCs w:val="21"/>
        </w:rPr>
      </w:pPr>
    </w:p>
    <w:p w:rsidR="00A042AC" w:rsidRPr="008C21B5" w:rsidRDefault="00A042AC" w:rsidP="009E3A0B">
      <w:pPr>
        <w:pStyle w:val="Prrafodelista"/>
        <w:numPr>
          <w:ilvl w:val="0"/>
          <w:numId w:val="4"/>
        </w:numPr>
        <w:autoSpaceDE w:val="0"/>
        <w:autoSpaceDN w:val="0"/>
        <w:adjustRightInd w:val="0"/>
        <w:spacing w:after="0" w:line="240" w:lineRule="auto"/>
        <w:ind w:left="0"/>
        <w:jc w:val="both"/>
        <w:rPr>
          <w:rFonts w:ascii="Arial" w:hAnsi="Arial" w:cs="Arial"/>
          <w:sz w:val="21"/>
          <w:szCs w:val="21"/>
        </w:rPr>
      </w:pPr>
      <w:r w:rsidRPr="008C21B5">
        <w:rPr>
          <w:rFonts w:ascii="Arial" w:hAnsi="Arial" w:cs="Arial"/>
          <w:sz w:val="21"/>
          <w:szCs w:val="21"/>
        </w:rPr>
        <w:t>Que es su voluntad celebrar el presente contrato, sin que existan, en forma alguna, vicios</w:t>
      </w:r>
      <w:r w:rsidR="009E3A0B" w:rsidRPr="008C21B5">
        <w:rPr>
          <w:rFonts w:ascii="Arial" w:hAnsi="Arial" w:cs="Arial"/>
          <w:sz w:val="21"/>
          <w:szCs w:val="21"/>
        </w:rPr>
        <w:t xml:space="preserve"> </w:t>
      </w:r>
      <w:r w:rsidRPr="008C21B5">
        <w:rPr>
          <w:rFonts w:ascii="Arial" w:hAnsi="Arial" w:cs="Arial"/>
          <w:sz w:val="21"/>
          <w:szCs w:val="21"/>
        </w:rPr>
        <w:t>del consentimiento que lo puedan invalidar en todo o en parte.</w:t>
      </w:r>
    </w:p>
    <w:p w:rsidR="009E3A0B" w:rsidRPr="008C21B5" w:rsidRDefault="009E3A0B" w:rsidP="009E3A0B">
      <w:pPr>
        <w:autoSpaceDE w:val="0"/>
        <w:autoSpaceDN w:val="0"/>
        <w:adjustRightInd w:val="0"/>
        <w:spacing w:after="0" w:line="240" w:lineRule="auto"/>
        <w:jc w:val="both"/>
        <w:rPr>
          <w:rFonts w:ascii="Arial" w:hAnsi="Arial" w:cs="Arial"/>
          <w:sz w:val="21"/>
          <w:szCs w:val="21"/>
        </w:rPr>
      </w:pPr>
    </w:p>
    <w:p w:rsidR="00A042AC" w:rsidRPr="008C21B5" w:rsidRDefault="00A042AC" w:rsidP="00A042AC">
      <w:pPr>
        <w:autoSpaceDE w:val="0"/>
        <w:autoSpaceDN w:val="0"/>
        <w:adjustRightInd w:val="0"/>
        <w:spacing w:after="0" w:line="240" w:lineRule="auto"/>
        <w:jc w:val="both"/>
        <w:rPr>
          <w:rFonts w:ascii="Arial" w:hAnsi="Arial" w:cs="Arial"/>
          <w:sz w:val="21"/>
          <w:szCs w:val="21"/>
        </w:rPr>
      </w:pPr>
      <w:r w:rsidRPr="008C21B5">
        <w:rPr>
          <w:rFonts w:ascii="Arial" w:hAnsi="Arial" w:cs="Arial"/>
          <w:sz w:val="21"/>
          <w:szCs w:val="21"/>
        </w:rPr>
        <w:t>Expuesto lo anterior, las partes convienen sujetarse a las siguientes</w:t>
      </w:r>
      <w:r w:rsidR="009E3A0B" w:rsidRPr="008C21B5">
        <w:rPr>
          <w:rFonts w:ascii="Arial" w:hAnsi="Arial" w:cs="Arial"/>
          <w:sz w:val="21"/>
          <w:szCs w:val="21"/>
        </w:rPr>
        <w:t>:</w:t>
      </w:r>
    </w:p>
    <w:p w:rsidR="009E3A0B" w:rsidRPr="008C21B5" w:rsidRDefault="009E3A0B" w:rsidP="00A042AC">
      <w:pPr>
        <w:autoSpaceDE w:val="0"/>
        <w:autoSpaceDN w:val="0"/>
        <w:adjustRightInd w:val="0"/>
        <w:spacing w:after="0" w:line="240" w:lineRule="auto"/>
        <w:jc w:val="both"/>
        <w:rPr>
          <w:rFonts w:ascii="Arial" w:hAnsi="Arial" w:cs="Arial"/>
          <w:sz w:val="21"/>
          <w:szCs w:val="21"/>
        </w:rPr>
      </w:pPr>
    </w:p>
    <w:p w:rsidR="00A042AC" w:rsidRPr="008C21B5" w:rsidRDefault="00A042AC" w:rsidP="009E3A0B">
      <w:pPr>
        <w:autoSpaceDE w:val="0"/>
        <w:autoSpaceDN w:val="0"/>
        <w:adjustRightInd w:val="0"/>
        <w:spacing w:after="0" w:line="240" w:lineRule="auto"/>
        <w:jc w:val="center"/>
        <w:rPr>
          <w:rFonts w:ascii="Arial" w:hAnsi="Arial" w:cs="Arial"/>
          <w:b/>
          <w:bCs/>
          <w:sz w:val="21"/>
          <w:szCs w:val="21"/>
        </w:rPr>
      </w:pPr>
      <w:r w:rsidRPr="008C21B5">
        <w:rPr>
          <w:rFonts w:ascii="Arial" w:hAnsi="Arial" w:cs="Arial"/>
          <w:b/>
          <w:bCs/>
          <w:sz w:val="21"/>
          <w:szCs w:val="21"/>
        </w:rPr>
        <w:t>C L Á U S U L A S</w:t>
      </w:r>
    </w:p>
    <w:p w:rsidR="009E3A0B" w:rsidRPr="008C21B5" w:rsidRDefault="009E3A0B" w:rsidP="009E3A0B">
      <w:pPr>
        <w:autoSpaceDE w:val="0"/>
        <w:autoSpaceDN w:val="0"/>
        <w:adjustRightInd w:val="0"/>
        <w:spacing w:after="0" w:line="240" w:lineRule="auto"/>
        <w:jc w:val="center"/>
        <w:rPr>
          <w:rFonts w:ascii="Arial" w:hAnsi="Arial" w:cs="Arial"/>
          <w:b/>
          <w:bCs/>
          <w:sz w:val="21"/>
          <w:szCs w:val="21"/>
        </w:rPr>
      </w:pPr>
    </w:p>
    <w:p w:rsidR="008C21B5" w:rsidRDefault="008C21B5" w:rsidP="00A042AC">
      <w:pPr>
        <w:autoSpaceDE w:val="0"/>
        <w:autoSpaceDN w:val="0"/>
        <w:adjustRightInd w:val="0"/>
        <w:spacing w:after="0" w:line="240" w:lineRule="auto"/>
        <w:jc w:val="both"/>
        <w:rPr>
          <w:rFonts w:ascii="Arial" w:hAnsi="Arial" w:cs="Arial"/>
          <w:b/>
          <w:bCs/>
          <w:sz w:val="21"/>
          <w:szCs w:val="21"/>
        </w:rPr>
      </w:pPr>
    </w:p>
    <w:p w:rsidR="009E3A0B" w:rsidRPr="008C21B5" w:rsidRDefault="00A042AC" w:rsidP="00A042AC">
      <w:pPr>
        <w:autoSpaceDE w:val="0"/>
        <w:autoSpaceDN w:val="0"/>
        <w:adjustRightInd w:val="0"/>
        <w:spacing w:after="0" w:line="240" w:lineRule="auto"/>
        <w:jc w:val="both"/>
        <w:rPr>
          <w:rFonts w:ascii="Arial" w:hAnsi="Arial" w:cs="Arial"/>
          <w:b/>
          <w:bCs/>
          <w:sz w:val="21"/>
          <w:szCs w:val="21"/>
        </w:rPr>
      </w:pPr>
      <w:r w:rsidRPr="008C21B5">
        <w:rPr>
          <w:rFonts w:ascii="Arial" w:hAnsi="Arial" w:cs="Arial"/>
          <w:b/>
          <w:bCs/>
          <w:sz w:val="21"/>
          <w:szCs w:val="21"/>
        </w:rPr>
        <w:t>PRIMERA: OBJETO DEL CONTRATO</w:t>
      </w:r>
    </w:p>
    <w:p w:rsidR="009E3A0B" w:rsidRPr="008C21B5" w:rsidRDefault="009E3A0B" w:rsidP="00A042AC">
      <w:pPr>
        <w:autoSpaceDE w:val="0"/>
        <w:autoSpaceDN w:val="0"/>
        <w:adjustRightInd w:val="0"/>
        <w:spacing w:after="0" w:line="240" w:lineRule="auto"/>
        <w:jc w:val="both"/>
        <w:rPr>
          <w:rFonts w:ascii="Arial" w:hAnsi="Arial" w:cs="Arial"/>
          <w:b/>
          <w:bCs/>
          <w:sz w:val="21"/>
          <w:szCs w:val="21"/>
        </w:rPr>
      </w:pPr>
    </w:p>
    <w:p w:rsidR="00A042AC" w:rsidRPr="008C21B5" w:rsidRDefault="00A042AC" w:rsidP="00C22FDD">
      <w:pPr>
        <w:autoSpaceDE w:val="0"/>
        <w:autoSpaceDN w:val="0"/>
        <w:adjustRightInd w:val="0"/>
        <w:spacing w:after="0"/>
        <w:jc w:val="both"/>
        <w:rPr>
          <w:rFonts w:ascii="Arial" w:hAnsi="Arial" w:cs="Arial"/>
          <w:sz w:val="21"/>
          <w:szCs w:val="21"/>
        </w:rPr>
      </w:pPr>
      <w:r w:rsidRPr="008C21B5">
        <w:rPr>
          <w:rFonts w:ascii="Arial" w:hAnsi="Arial" w:cs="Arial"/>
          <w:b/>
          <w:bCs/>
          <w:sz w:val="21"/>
          <w:szCs w:val="21"/>
        </w:rPr>
        <w:t xml:space="preserve">“EL CONTRATISTA” </w:t>
      </w:r>
      <w:r w:rsidRPr="008C21B5">
        <w:rPr>
          <w:rFonts w:ascii="Arial" w:hAnsi="Arial" w:cs="Arial"/>
          <w:sz w:val="21"/>
          <w:szCs w:val="21"/>
        </w:rPr>
        <w:t xml:space="preserve">se obliga a prestar a </w:t>
      </w:r>
      <w:r w:rsidRPr="008C21B5">
        <w:rPr>
          <w:rFonts w:ascii="Arial" w:hAnsi="Arial" w:cs="Arial"/>
          <w:b/>
          <w:bCs/>
          <w:sz w:val="21"/>
          <w:szCs w:val="21"/>
        </w:rPr>
        <w:t xml:space="preserve">“EL CONTRATANTE” </w:t>
      </w:r>
      <w:r w:rsidR="009E3A0B" w:rsidRPr="008C21B5">
        <w:rPr>
          <w:rFonts w:ascii="Arial" w:hAnsi="Arial" w:cs="Arial"/>
          <w:sz w:val="21"/>
          <w:szCs w:val="21"/>
        </w:rPr>
        <w:t>los servicios especializados</w:t>
      </w:r>
      <w:r w:rsidRPr="008C21B5">
        <w:rPr>
          <w:rFonts w:ascii="Arial" w:hAnsi="Arial" w:cs="Arial"/>
          <w:sz w:val="21"/>
          <w:szCs w:val="21"/>
        </w:rPr>
        <w:t xml:space="preserve"> objeto del presente contrato, en adelante</w:t>
      </w:r>
      <w:r w:rsidR="009E3A0B" w:rsidRPr="008C21B5">
        <w:rPr>
          <w:rFonts w:ascii="Arial" w:hAnsi="Arial" w:cs="Arial"/>
          <w:b/>
          <w:bCs/>
          <w:sz w:val="21"/>
          <w:szCs w:val="21"/>
        </w:rPr>
        <w:t xml:space="preserve"> </w:t>
      </w:r>
      <w:r w:rsidRPr="008C21B5">
        <w:rPr>
          <w:rFonts w:ascii="Arial" w:hAnsi="Arial" w:cs="Arial"/>
          <w:sz w:val="21"/>
          <w:szCs w:val="21"/>
        </w:rPr>
        <w:t xml:space="preserve">denominado como </w:t>
      </w:r>
      <w:r w:rsidR="008C21B5" w:rsidRPr="008C21B5">
        <w:rPr>
          <w:rFonts w:ascii="Arial" w:hAnsi="Arial" w:cs="Arial"/>
          <w:b/>
          <w:bCs/>
          <w:sz w:val="21"/>
          <w:szCs w:val="21"/>
        </w:rPr>
        <w:t>“LOS SERVICIOS”</w:t>
      </w:r>
      <w:r w:rsidR="008C21B5" w:rsidRPr="008C21B5">
        <w:rPr>
          <w:rFonts w:ascii="Arial" w:hAnsi="Arial" w:cs="Arial"/>
          <w:sz w:val="21"/>
          <w:szCs w:val="21"/>
        </w:rPr>
        <w:t xml:space="preserve">, </w:t>
      </w:r>
      <w:r w:rsidRPr="008C21B5">
        <w:rPr>
          <w:rFonts w:ascii="Arial" w:hAnsi="Arial" w:cs="Arial"/>
          <w:sz w:val="21"/>
          <w:szCs w:val="21"/>
        </w:rPr>
        <w:t>sujetándose a los elementos básicos de la cont</w:t>
      </w:r>
      <w:r w:rsidR="00C15300" w:rsidRPr="008C21B5">
        <w:rPr>
          <w:rFonts w:ascii="Arial" w:hAnsi="Arial" w:cs="Arial"/>
          <w:sz w:val="21"/>
          <w:szCs w:val="21"/>
        </w:rPr>
        <w:t>ratación, las cláusulas pactadas</w:t>
      </w:r>
      <w:r w:rsidRPr="008C21B5">
        <w:rPr>
          <w:rFonts w:ascii="Arial" w:hAnsi="Arial" w:cs="Arial"/>
          <w:sz w:val="21"/>
          <w:szCs w:val="21"/>
        </w:rPr>
        <w:t>.</w:t>
      </w:r>
    </w:p>
    <w:p w:rsidR="00E01F19" w:rsidRPr="008C21B5" w:rsidRDefault="00E01F19" w:rsidP="00C22FDD">
      <w:pPr>
        <w:autoSpaceDE w:val="0"/>
        <w:autoSpaceDN w:val="0"/>
        <w:adjustRightInd w:val="0"/>
        <w:spacing w:after="0"/>
        <w:jc w:val="both"/>
        <w:rPr>
          <w:rFonts w:ascii="Arial" w:hAnsi="Arial" w:cs="Arial"/>
          <w:b/>
          <w:bCs/>
          <w:sz w:val="21"/>
          <w:szCs w:val="21"/>
        </w:rPr>
      </w:pPr>
    </w:p>
    <w:p w:rsidR="00A042AC" w:rsidRPr="008C21B5" w:rsidRDefault="00A042AC" w:rsidP="00C22FDD">
      <w:pPr>
        <w:autoSpaceDE w:val="0"/>
        <w:autoSpaceDN w:val="0"/>
        <w:adjustRightInd w:val="0"/>
        <w:spacing w:after="0"/>
        <w:jc w:val="both"/>
        <w:rPr>
          <w:rFonts w:ascii="Arial" w:hAnsi="Arial" w:cs="Arial"/>
          <w:b/>
          <w:bCs/>
          <w:sz w:val="21"/>
          <w:szCs w:val="21"/>
        </w:rPr>
      </w:pPr>
      <w:r w:rsidRPr="008C21B5">
        <w:rPr>
          <w:rFonts w:ascii="Arial" w:hAnsi="Arial" w:cs="Arial"/>
          <w:b/>
          <w:bCs/>
          <w:sz w:val="21"/>
          <w:szCs w:val="21"/>
        </w:rPr>
        <w:t>SEGUNDA: DESCRIPCIÓN DEL SERVICIO</w:t>
      </w:r>
      <w:r w:rsidR="006A4556" w:rsidRPr="008C21B5">
        <w:rPr>
          <w:rFonts w:ascii="Arial" w:hAnsi="Arial" w:cs="Arial"/>
          <w:b/>
          <w:bCs/>
          <w:sz w:val="21"/>
          <w:szCs w:val="21"/>
        </w:rPr>
        <w:t xml:space="preserve"> ESPECIALIZADO</w:t>
      </w:r>
    </w:p>
    <w:p w:rsidR="00E01F19" w:rsidRPr="008C21B5" w:rsidRDefault="00E01F19" w:rsidP="00C22FDD">
      <w:pPr>
        <w:autoSpaceDE w:val="0"/>
        <w:autoSpaceDN w:val="0"/>
        <w:adjustRightInd w:val="0"/>
        <w:spacing w:after="0"/>
        <w:jc w:val="both"/>
        <w:rPr>
          <w:rFonts w:ascii="Arial" w:hAnsi="Arial" w:cs="Arial"/>
          <w:b/>
          <w:bCs/>
          <w:sz w:val="21"/>
          <w:szCs w:val="21"/>
        </w:rPr>
      </w:pPr>
    </w:p>
    <w:p w:rsidR="0060547C" w:rsidRPr="008C21B5" w:rsidRDefault="00A042AC" w:rsidP="00C22FDD">
      <w:pPr>
        <w:autoSpaceDE w:val="0"/>
        <w:autoSpaceDN w:val="0"/>
        <w:adjustRightInd w:val="0"/>
        <w:spacing w:after="0"/>
        <w:jc w:val="both"/>
        <w:rPr>
          <w:rFonts w:ascii="Arial" w:hAnsi="Arial" w:cs="Arial"/>
          <w:sz w:val="21"/>
          <w:szCs w:val="21"/>
        </w:rPr>
      </w:pPr>
      <w:r w:rsidRPr="008C21B5">
        <w:rPr>
          <w:rFonts w:ascii="Arial" w:hAnsi="Arial" w:cs="Arial"/>
          <w:sz w:val="21"/>
          <w:szCs w:val="21"/>
        </w:rPr>
        <w:t>El servicio comprende los aspectos</w:t>
      </w:r>
      <w:r w:rsidR="00E1745E" w:rsidRPr="008C21B5">
        <w:rPr>
          <w:rFonts w:ascii="Arial" w:hAnsi="Arial" w:cs="Arial"/>
          <w:sz w:val="21"/>
          <w:szCs w:val="21"/>
        </w:rPr>
        <w:t xml:space="preserve"> de</w:t>
      </w:r>
      <w:r w:rsidR="000B4860" w:rsidRPr="008C21B5">
        <w:rPr>
          <w:rFonts w:ascii="Arial" w:eastAsia="Times New Roman" w:hAnsi="Arial" w:cs="Arial"/>
          <w:bCs/>
          <w:sz w:val="21"/>
          <w:szCs w:val="21"/>
          <w:lang w:val="es-ES_tradnl" w:eastAsia="es-ES"/>
        </w:rPr>
        <w:t xml:space="preserve"> operación, </w:t>
      </w:r>
      <w:r w:rsidR="00E1745E" w:rsidRPr="008C21B5">
        <w:rPr>
          <w:rFonts w:ascii="Arial" w:eastAsia="Times New Roman" w:hAnsi="Arial" w:cs="Arial"/>
          <w:sz w:val="21"/>
          <w:szCs w:val="21"/>
          <w:lang w:val="es-ES_tradnl" w:eastAsia="es-ES"/>
        </w:rPr>
        <w:t xml:space="preserve">administración, mantenimiento, defensa y litigio laboral, para llevar a cabo diferentes trabajos bajo la dirección y supervisión de </w:t>
      </w:r>
      <w:r w:rsidR="00E1745E" w:rsidRPr="008C21B5">
        <w:rPr>
          <w:rFonts w:ascii="Arial" w:eastAsia="Times New Roman" w:hAnsi="Arial" w:cs="Arial"/>
          <w:b/>
          <w:sz w:val="21"/>
          <w:szCs w:val="21"/>
          <w:lang w:val="es-ES_tradnl" w:eastAsia="es-ES"/>
        </w:rPr>
        <w:t>“EL CONTRATANTE”</w:t>
      </w:r>
      <w:r w:rsidRPr="008C21B5">
        <w:rPr>
          <w:rFonts w:ascii="Arial" w:hAnsi="Arial" w:cs="Arial"/>
          <w:sz w:val="21"/>
          <w:szCs w:val="21"/>
        </w:rPr>
        <w:t xml:space="preserve">. </w:t>
      </w:r>
    </w:p>
    <w:p w:rsidR="0060547C" w:rsidRPr="008C21B5" w:rsidRDefault="0060547C" w:rsidP="00C22FDD">
      <w:pPr>
        <w:autoSpaceDE w:val="0"/>
        <w:autoSpaceDN w:val="0"/>
        <w:adjustRightInd w:val="0"/>
        <w:spacing w:after="0"/>
        <w:jc w:val="both"/>
        <w:rPr>
          <w:rFonts w:ascii="Arial" w:hAnsi="Arial" w:cs="Arial"/>
          <w:sz w:val="21"/>
          <w:szCs w:val="21"/>
        </w:rPr>
      </w:pPr>
    </w:p>
    <w:p w:rsidR="00A042AC" w:rsidRPr="008C21B5" w:rsidRDefault="00A042AC" w:rsidP="00C22FDD">
      <w:pPr>
        <w:autoSpaceDE w:val="0"/>
        <w:autoSpaceDN w:val="0"/>
        <w:adjustRightInd w:val="0"/>
        <w:spacing w:after="0"/>
        <w:jc w:val="both"/>
        <w:rPr>
          <w:rFonts w:ascii="Arial" w:eastAsia="Times New Roman" w:hAnsi="Arial" w:cs="Arial"/>
          <w:bCs/>
          <w:sz w:val="21"/>
          <w:szCs w:val="21"/>
          <w:lang w:val="es-ES_tradnl" w:eastAsia="es-ES"/>
        </w:rPr>
      </w:pPr>
      <w:r w:rsidRPr="008C21B5">
        <w:rPr>
          <w:rFonts w:ascii="Arial" w:hAnsi="Arial" w:cs="Arial"/>
          <w:sz w:val="21"/>
          <w:szCs w:val="21"/>
        </w:rPr>
        <w:t xml:space="preserve">En todo caso, </w:t>
      </w:r>
      <w:r w:rsidRPr="008C21B5">
        <w:rPr>
          <w:rFonts w:ascii="Arial" w:hAnsi="Arial" w:cs="Arial"/>
          <w:b/>
          <w:bCs/>
          <w:sz w:val="21"/>
          <w:szCs w:val="21"/>
        </w:rPr>
        <w:t xml:space="preserve">“EL CONTRATISTA” </w:t>
      </w:r>
      <w:r w:rsidRPr="008C21B5">
        <w:rPr>
          <w:rFonts w:ascii="Arial" w:hAnsi="Arial" w:cs="Arial"/>
          <w:sz w:val="21"/>
          <w:szCs w:val="21"/>
        </w:rPr>
        <w:t>se obliga a prestar el servicio a entera</w:t>
      </w:r>
      <w:r w:rsidR="00E01F19" w:rsidRPr="008C21B5">
        <w:rPr>
          <w:rFonts w:ascii="Arial" w:hAnsi="Arial" w:cs="Arial"/>
          <w:sz w:val="21"/>
          <w:szCs w:val="21"/>
        </w:rPr>
        <w:t xml:space="preserve"> </w:t>
      </w:r>
      <w:r w:rsidRPr="008C21B5">
        <w:rPr>
          <w:rFonts w:ascii="Arial" w:hAnsi="Arial" w:cs="Arial"/>
          <w:sz w:val="21"/>
          <w:szCs w:val="21"/>
        </w:rPr>
        <w:t xml:space="preserve">satisfacción de </w:t>
      </w:r>
      <w:r w:rsidRPr="008C21B5">
        <w:rPr>
          <w:rFonts w:ascii="Arial" w:hAnsi="Arial" w:cs="Arial"/>
          <w:b/>
          <w:bCs/>
          <w:sz w:val="21"/>
          <w:szCs w:val="21"/>
        </w:rPr>
        <w:t>“EL CONTRATANTE”</w:t>
      </w:r>
      <w:r w:rsidR="006A4556" w:rsidRPr="008C21B5">
        <w:rPr>
          <w:rFonts w:ascii="Arial" w:hAnsi="Arial" w:cs="Arial"/>
          <w:b/>
          <w:bCs/>
          <w:sz w:val="21"/>
          <w:szCs w:val="21"/>
        </w:rPr>
        <w:t xml:space="preserve"> </w:t>
      </w:r>
      <w:r w:rsidR="006A4556" w:rsidRPr="008C21B5">
        <w:rPr>
          <w:rFonts w:ascii="Arial" w:hAnsi="Arial" w:cs="Arial"/>
          <w:bCs/>
          <w:sz w:val="21"/>
          <w:szCs w:val="21"/>
        </w:rPr>
        <w:t>y</w:t>
      </w:r>
      <w:r w:rsidR="006A4556" w:rsidRPr="008C21B5">
        <w:rPr>
          <w:rFonts w:ascii="Arial" w:eastAsia="Times New Roman" w:hAnsi="Arial" w:cs="Arial"/>
          <w:sz w:val="21"/>
          <w:szCs w:val="21"/>
          <w:lang w:val="es-ES_tradnl" w:eastAsia="es-ES"/>
        </w:rPr>
        <w:t xml:space="preserve"> de conformidad con el artículo 15-A, inciso “b” de la Ley Federal de Trabajo, los servicios objeto del presente Contrato mismos que son </w:t>
      </w:r>
      <w:r w:rsidR="006A4556" w:rsidRPr="008C21B5">
        <w:rPr>
          <w:rFonts w:ascii="Arial" w:eastAsia="Times New Roman" w:hAnsi="Arial" w:cs="Arial"/>
          <w:bCs/>
          <w:sz w:val="21"/>
          <w:szCs w:val="21"/>
          <w:lang w:val="es-ES_tradnl" w:eastAsia="es-ES"/>
        </w:rPr>
        <w:t>de carácter especializado.</w:t>
      </w:r>
    </w:p>
    <w:p w:rsidR="008C21B5" w:rsidRDefault="008C21B5" w:rsidP="00D01953">
      <w:pPr>
        <w:jc w:val="both"/>
        <w:rPr>
          <w:rFonts w:ascii="Arial" w:eastAsia="Calibri" w:hAnsi="Arial" w:cs="Arial"/>
          <w:bCs/>
          <w:color w:val="000000"/>
          <w:sz w:val="21"/>
          <w:szCs w:val="21"/>
          <w:lang w:val="es-ES_tradnl" w:eastAsia="es-ES_tradnl"/>
        </w:rPr>
      </w:pPr>
    </w:p>
    <w:p w:rsidR="00D01953" w:rsidRPr="008C21B5" w:rsidRDefault="00D01953" w:rsidP="00D01953">
      <w:pPr>
        <w:jc w:val="both"/>
        <w:rPr>
          <w:rFonts w:ascii="Arial" w:eastAsia="Calibri" w:hAnsi="Arial" w:cs="Arial"/>
          <w:color w:val="000000"/>
          <w:sz w:val="21"/>
          <w:szCs w:val="21"/>
          <w:lang w:val="es-ES_tradnl" w:eastAsia="es-ES_tradnl"/>
        </w:rPr>
      </w:pPr>
      <w:r w:rsidRPr="008C21B5">
        <w:rPr>
          <w:rFonts w:ascii="Arial" w:eastAsia="Calibri" w:hAnsi="Arial" w:cs="Arial"/>
          <w:bCs/>
          <w:color w:val="000000"/>
          <w:sz w:val="21"/>
          <w:szCs w:val="21"/>
          <w:lang w:val="es-ES_tradnl" w:eastAsia="es-ES_tradnl"/>
        </w:rPr>
        <w:t xml:space="preserve">Como parte </w:t>
      </w:r>
      <w:r w:rsidR="00C15300" w:rsidRPr="008C21B5">
        <w:rPr>
          <w:rFonts w:ascii="Arial" w:eastAsia="Calibri" w:hAnsi="Arial" w:cs="Arial"/>
          <w:bCs/>
          <w:color w:val="000000"/>
          <w:sz w:val="21"/>
          <w:szCs w:val="21"/>
          <w:lang w:val="es-ES_tradnl" w:eastAsia="es-ES_tradnl"/>
        </w:rPr>
        <w:t>del</w:t>
      </w:r>
      <w:r w:rsidRPr="008C21B5">
        <w:rPr>
          <w:rFonts w:ascii="Arial" w:eastAsia="Calibri" w:hAnsi="Arial" w:cs="Arial"/>
          <w:bCs/>
          <w:color w:val="000000"/>
          <w:sz w:val="21"/>
          <w:szCs w:val="21"/>
          <w:lang w:val="es-ES_tradnl" w:eastAsia="es-ES_tradnl"/>
        </w:rPr>
        <w:t xml:space="preserve"> servicio, Las partes acuerdan que si </w:t>
      </w:r>
      <w:r w:rsidRPr="008C21B5">
        <w:rPr>
          <w:rFonts w:ascii="Arial" w:eastAsia="Calibri" w:hAnsi="Arial" w:cs="Arial"/>
          <w:b/>
          <w:bCs/>
          <w:color w:val="000000"/>
          <w:sz w:val="21"/>
          <w:szCs w:val="21"/>
          <w:lang w:val="es-ES_tradnl" w:eastAsia="es-ES_tradnl"/>
        </w:rPr>
        <w:t xml:space="preserve">“EL CONTRATISTA” </w:t>
      </w:r>
      <w:r w:rsidRPr="008C21B5">
        <w:rPr>
          <w:rFonts w:ascii="Arial" w:eastAsia="Calibri" w:hAnsi="Arial" w:cs="Arial"/>
          <w:bCs/>
          <w:color w:val="000000"/>
          <w:sz w:val="21"/>
          <w:szCs w:val="21"/>
          <w:lang w:val="es-ES_tradnl" w:eastAsia="es-ES_tradnl"/>
        </w:rPr>
        <w:t>en un periodo de doce meses a partir de la fecha de la firma del contrato de prestación de servicios paga por concepto de liquidaciones por terminación de la relación laboral o indemnizaciones a los trabajadores que tenga contratados para cumplir con el objet</w:t>
      </w:r>
      <w:r w:rsidR="00C15300" w:rsidRPr="008C21B5">
        <w:rPr>
          <w:rFonts w:ascii="Arial" w:eastAsia="Calibri" w:hAnsi="Arial" w:cs="Arial"/>
          <w:bCs/>
          <w:color w:val="000000"/>
          <w:sz w:val="21"/>
          <w:szCs w:val="21"/>
          <w:lang w:val="es-ES_tradnl" w:eastAsia="es-ES_tradnl"/>
        </w:rPr>
        <w:t xml:space="preserve">o materia del presente contrato, </w:t>
      </w:r>
      <w:r w:rsidRPr="008C21B5">
        <w:rPr>
          <w:rFonts w:ascii="Arial" w:eastAsia="Calibri" w:hAnsi="Arial" w:cs="Arial"/>
          <w:bCs/>
          <w:color w:val="000000"/>
          <w:sz w:val="21"/>
          <w:szCs w:val="21"/>
          <w:lang w:val="es-ES_tradnl" w:eastAsia="es-ES_tradnl"/>
        </w:rPr>
        <w:t>una cantidad superior al equivalente al</w:t>
      </w:r>
      <w:r w:rsidRPr="008C21B5">
        <w:rPr>
          <w:rFonts w:ascii="Arial" w:eastAsia="Calibri" w:hAnsi="Arial" w:cs="Arial"/>
          <w:color w:val="000000"/>
          <w:sz w:val="21"/>
          <w:szCs w:val="21"/>
          <w:lang w:val="es-ES_tradnl" w:eastAsia="es-ES_tradnl"/>
        </w:rPr>
        <w:t xml:space="preserve"> </w:t>
      </w:r>
      <w:r w:rsidRPr="008C21B5">
        <w:rPr>
          <w:rFonts w:ascii="Arial" w:eastAsia="Calibri" w:hAnsi="Arial" w:cs="Arial"/>
          <w:b/>
          <w:bCs/>
          <w:color w:val="000000"/>
          <w:sz w:val="21"/>
          <w:szCs w:val="21"/>
          <w:lang w:val="es-ES_tradnl" w:eastAsia="es-ES_tradnl"/>
        </w:rPr>
        <w:t>20%</w:t>
      </w:r>
      <w:r w:rsidRPr="008C21B5">
        <w:rPr>
          <w:rFonts w:ascii="Arial" w:eastAsia="Calibri" w:hAnsi="Arial" w:cs="Arial"/>
          <w:color w:val="000000"/>
          <w:sz w:val="21"/>
          <w:szCs w:val="21"/>
          <w:lang w:val="es-ES_tradnl" w:eastAsia="es-ES_tradnl"/>
        </w:rPr>
        <w:t xml:space="preserve"> del pasivo laboral, las partes acuerdan que “</w:t>
      </w:r>
      <w:r w:rsidRPr="008C21B5">
        <w:rPr>
          <w:rFonts w:ascii="Arial" w:eastAsia="Calibri" w:hAnsi="Arial" w:cs="Arial"/>
          <w:b/>
          <w:color w:val="000000"/>
          <w:sz w:val="21"/>
          <w:szCs w:val="21"/>
          <w:lang w:val="es-ES_tradnl" w:eastAsia="es-ES_tradnl"/>
        </w:rPr>
        <w:t xml:space="preserve">EL CONTRATANTE” </w:t>
      </w:r>
      <w:r w:rsidRPr="008C21B5">
        <w:rPr>
          <w:rFonts w:ascii="Arial" w:eastAsia="Calibri" w:hAnsi="Arial" w:cs="Arial"/>
          <w:color w:val="000000"/>
          <w:sz w:val="21"/>
          <w:szCs w:val="21"/>
          <w:lang w:val="es-ES_tradnl" w:eastAsia="es-ES_tradnl"/>
        </w:rPr>
        <w:t xml:space="preserve">pagará a </w:t>
      </w:r>
      <w:r w:rsidRPr="008C21B5">
        <w:rPr>
          <w:rFonts w:ascii="Arial" w:eastAsia="Calibri" w:hAnsi="Arial" w:cs="Arial"/>
          <w:b/>
          <w:color w:val="000000"/>
          <w:sz w:val="21"/>
          <w:szCs w:val="21"/>
          <w:lang w:val="es-ES_tradnl" w:eastAsia="es-ES_tradnl"/>
        </w:rPr>
        <w:t xml:space="preserve">“EL CONTRATISTA” </w:t>
      </w:r>
      <w:r w:rsidRPr="008C21B5">
        <w:rPr>
          <w:rFonts w:ascii="Arial" w:eastAsia="Calibri" w:hAnsi="Arial" w:cs="Arial"/>
          <w:color w:val="000000"/>
          <w:sz w:val="21"/>
          <w:szCs w:val="21"/>
          <w:lang w:val="es-ES_tradnl" w:eastAsia="es-ES_tradnl"/>
        </w:rPr>
        <w:t xml:space="preserve">una prima equivalente al monto total de las liquidaciones por terminación de la relación laboral que </w:t>
      </w:r>
      <w:r w:rsidRPr="008C21B5">
        <w:rPr>
          <w:rFonts w:ascii="Arial" w:eastAsia="Calibri" w:hAnsi="Arial" w:cs="Arial"/>
          <w:b/>
          <w:color w:val="000000"/>
          <w:sz w:val="21"/>
          <w:szCs w:val="21"/>
          <w:lang w:val="es-ES_tradnl" w:eastAsia="es-ES_tradnl"/>
        </w:rPr>
        <w:t>“EL CONTRATISTA”</w:t>
      </w:r>
      <w:r w:rsidRPr="008C21B5">
        <w:rPr>
          <w:rFonts w:ascii="Arial" w:eastAsia="Calibri" w:hAnsi="Arial" w:cs="Arial"/>
          <w:color w:val="000000"/>
          <w:sz w:val="21"/>
          <w:szCs w:val="21"/>
          <w:lang w:val="es-ES_tradnl" w:eastAsia="es-ES_tradnl"/>
        </w:rPr>
        <w:t xml:space="preserve"> pague en exceso del 20% del pasivo laboral total de sus trabajadores.</w:t>
      </w:r>
    </w:p>
    <w:p w:rsidR="00D01953" w:rsidRPr="008C21B5" w:rsidRDefault="00D01953" w:rsidP="00D01953">
      <w:pPr>
        <w:jc w:val="both"/>
        <w:rPr>
          <w:rFonts w:ascii="Arial" w:eastAsia="Calibri" w:hAnsi="Arial" w:cs="Arial"/>
          <w:color w:val="000000"/>
          <w:sz w:val="21"/>
          <w:szCs w:val="21"/>
          <w:lang w:val="es-ES_tradnl" w:eastAsia="es-ES_tradnl"/>
        </w:rPr>
      </w:pPr>
      <w:r w:rsidRPr="008C21B5">
        <w:rPr>
          <w:rFonts w:ascii="Arial" w:eastAsia="Calibri" w:hAnsi="Arial" w:cs="Arial"/>
          <w:color w:val="000000"/>
          <w:sz w:val="21"/>
          <w:szCs w:val="21"/>
          <w:lang w:val="es-ES_tradnl" w:eastAsia="es-ES_tradnl"/>
        </w:rPr>
        <w:t xml:space="preserve">En caso de que </w:t>
      </w:r>
      <w:r w:rsidRPr="008C21B5">
        <w:rPr>
          <w:rFonts w:ascii="Arial" w:eastAsia="Calibri" w:hAnsi="Arial" w:cs="Arial"/>
          <w:b/>
          <w:bCs/>
          <w:color w:val="000000"/>
          <w:sz w:val="21"/>
          <w:szCs w:val="21"/>
          <w:lang w:val="es-ES_tradnl" w:eastAsia="es-ES_tradnl"/>
        </w:rPr>
        <w:t xml:space="preserve">“EL </w:t>
      </w:r>
      <w:r w:rsidRPr="008C21B5">
        <w:rPr>
          <w:rFonts w:ascii="Arial" w:eastAsia="Calibri" w:hAnsi="Arial" w:cs="Arial"/>
          <w:b/>
          <w:color w:val="000000"/>
          <w:sz w:val="21"/>
          <w:szCs w:val="21"/>
          <w:lang w:val="es-ES_tradnl" w:eastAsia="es-ES_tradnl"/>
        </w:rPr>
        <w:t>CONTRATISTA</w:t>
      </w:r>
      <w:r w:rsidRPr="008C21B5">
        <w:rPr>
          <w:rFonts w:ascii="Arial" w:eastAsia="Calibri" w:hAnsi="Arial" w:cs="Arial"/>
          <w:b/>
          <w:bCs/>
          <w:color w:val="000000"/>
          <w:sz w:val="21"/>
          <w:szCs w:val="21"/>
          <w:lang w:val="es-ES_tradnl" w:eastAsia="es-ES_tradnl"/>
        </w:rPr>
        <w:t>”</w:t>
      </w:r>
      <w:r w:rsidRPr="008C21B5">
        <w:rPr>
          <w:rFonts w:ascii="Arial" w:eastAsia="Calibri" w:hAnsi="Arial" w:cs="Arial"/>
          <w:color w:val="000000"/>
          <w:sz w:val="21"/>
          <w:szCs w:val="21"/>
          <w:lang w:val="es-ES_tradnl" w:eastAsia="es-ES_tradnl"/>
        </w:rPr>
        <w:t xml:space="preserve"> no haya cumplido los 12 (doce) meses, se contabilizará el </w:t>
      </w:r>
      <w:r w:rsidRPr="008C21B5">
        <w:rPr>
          <w:rFonts w:ascii="Arial" w:eastAsia="Calibri" w:hAnsi="Arial" w:cs="Arial"/>
          <w:b/>
          <w:color w:val="000000"/>
          <w:sz w:val="21"/>
          <w:szCs w:val="21"/>
          <w:lang w:val="es-ES_tradnl" w:eastAsia="es-ES_tradnl"/>
        </w:rPr>
        <w:t>20%</w:t>
      </w:r>
      <w:r w:rsidRPr="008C21B5">
        <w:rPr>
          <w:rFonts w:ascii="Arial" w:eastAsia="Calibri" w:hAnsi="Arial" w:cs="Arial"/>
          <w:color w:val="000000"/>
          <w:sz w:val="21"/>
          <w:szCs w:val="21"/>
          <w:lang w:val="es-ES_tradnl" w:eastAsia="es-ES_tradnl"/>
        </w:rPr>
        <w:t xml:space="preserve"> sobre el total de </w:t>
      </w:r>
      <w:r w:rsidRPr="00C167D7">
        <w:rPr>
          <w:rFonts w:ascii="Arial" w:eastAsia="Calibri" w:hAnsi="Arial" w:cs="Arial"/>
          <w:sz w:val="21"/>
          <w:szCs w:val="21"/>
          <w:lang w:val="es-ES_tradnl" w:eastAsia="es-ES_tradnl"/>
        </w:rPr>
        <w:t>la</w:t>
      </w:r>
      <w:ins w:id="1" w:author="User" w:date="2014-10-20T11:12:00Z">
        <w:r w:rsidRPr="00C167D7">
          <w:rPr>
            <w:rFonts w:ascii="Arial" w:eastAsia="Calibri" w:hAnsi="Arial" w:cs="Arial"/>
            <w:sz w:val="21"/>
            <w:szCs w:val="21"/>
            <w:lang w:val="es-ES_tradnl" w:eastAsia="es-ES_tradnl"/>
          </w:rPr>
          <w:t>s</w:t>
        </w:r>
      </w:ins>
      <w:r w:rsidRPr="00C167D7">
        <w:rPr>
          <w:rFonts w:ascii="Arial" w:eastAsia="Calibri" w:hAnsi="Arial" w:cs="Arial"/>
          <w:sz w:val="21"/>
          <w:szCs w:val="21"/>
          <w:lang w:val="es-ES_tradnl" w:eastAsia="es-ES_tradnl"/>
        </w:rPr>
        <w:t xml:space="preserve"> </w:t>
      </w:r>
      <w:del w:id="2" w:author="User" w:date="2014-10-20T11:12:00Z">
        <w:r w:rsidRPr="00C167D7" w:rsidDel="00E95F4F">
          <w:rPr>
            <w:rFonts w:ascii="Arial" w:eastAsia="Calibri" w:hAnsi="Arial" w:cs="Arial"/>
            <w:sz w:val="21"/>
            <w:szCs w:val="21"/>
            <w:lang w:val="es-ES_tradnl" w:eastAsia="es-ES_tradnl"/>
          </w:rPr>
          <w:delText xml:space="preserve">nómina </w:delText>
        </w:r>
      </w:del>
      <w:ins w:id="3" w:author="User" w:date="2014-10-20T11:12:00Z">
        <w:r w:rsidRPr="00C167D7">
          <w:rPr>
            <w:rFonts w:ascii="Arial" w:eastAsia="Calibri" w:hAnsi="Arial" w:cs="Arial"/>
            <w:sz w:val="21"/>
            <w:szCs w:val="21"/>
            <w:lang w:val="es-ES_tradnl" w:eastAsia="es-ES_tradnl"/>
          </w:rPr>
          <w:t xml:space="preserve">comisiones </w:t>
        </w:r>
      </w:ins>
      <w:r w:rsidRPr="00C167D7">
        <w:rPr>
          <w:rFonts w:ascii="Arial" w:eastAsia="Calibri" w:hAnsi="Arial" w:cs="Arial"/>
          <w:sz w:val="21"/>
          <w:szCs w:val="21"/>
          <w:lang w:val="es-ES_tradnl" w:eastAsia="es-ES_tradnl"/>
        </w:rPr>
        <w:t>pagada</w:t>
      </w:r>
      <w:ins w:id="4" w:author="User" w:date="2014-10-20T11:12:00Z">
        <w:r w:rsidRPr="00C167D7">
          <w:rPr>
            <w:rFonts w:ascii="Arial" w:eastAsia="Calibri" w:hAnsi="Arial" w:cs="Arial"/>
            <w:sz w:val="21"/>
            <w:szCs w:val="21"/>
            <w:lang w:val="es-ES_tradnl" w:eastAsia="es-ES_tradnl"/>
          </w:rPr>
          <w:t>s</w:t>
        </w:r>
      </w:ins>
      <w:r w:rsidRPr="00C167D7">
        <w:rPr>
          <w:rFonts w:ascii="Arial" w:eastAsia="Calibri" w:hAnsi="Arial" w:cs="Arial"/>
          <w:sz w:val="21"/>
          <w:szCs w:val="21"/>
          <w:lang w:val="es-ES_tradnl" w:eastAsia="es-ES_tradnl"/>
        </w:rPr>
        <w:t xml:space="preserve"> </w:t>
      </w:r>
      <w:r w:rsidRPr="008C21B5">
        <w:rPr>
          <w:rFonts w:ascii="Arial" w:eastAsia="Calibri" w:hAnsi="Arial" w:cs="Arial"/>
          <w:color w:val="000000"/>
          <w:sz w:val="21"/>
          <w:szCs w:val="21"/>
          <w:lang w:val="es-ES_tradnl" w:eastAsia="es-ES_tradnl"/>
        </w:rPr>
        <w:t xml:space="preserve">a la fecha en que se soliciten las liquidaciones. </w:t>
      </w:r>
    </w:p>
    <w:p w:rsidR="00A042AC" w:rsidRPr="008C21B5" w:rsidRDefault="00E01F19" w:rsidP="00C22FDD">
      <w:pPr>
        <w:autoSpaceDE w:val="0"/>
        <w:autoSpaceDN w:val="0"/>
        <w:adjustRightInd w:val="0"/>
        <w:spacing w:after="0"/>
        <w:jc w:val="both"/>
        <w:rPr>
          <w:rFonts w:ascii="Arial" w:hAnsi="Arial" w:cs="Arial"/>
          <w:b/>
          <w:bCs/>
          <w:sz w:val="21"/>
          <w:szCs w:val="21"/>
        </w:rPr>
      </w:pPr>
      <w:r w:rsidRPr="008C21B5">
        <w:rPr>
          <w:rFonts w:ascii="Arial" w:hAnsi="Arial" w:cs="Arial"/>
          <w:b/>
          <w:bCs/>
          <w:sz w:val="21"/>
          <w:szCs w:val="21"/>
        </w:rPr>
        <w:t>TERCERA</w:t>
      </w:r>
      <w:r w:rsidR="00A042AC" w:rsidRPr="008C21B5">
        <w:rPr>
          <w:rFonts w:ascii="Arial" w:hAnsi="Arial" w:cs="Arial"/>
          <w:b/>
          <w:bCs/>
          <w:sz w:val="21"/>
          <w:szCs w:val="21"/>
        </w:rPr>
        <w:t>: PAGO DEL SERVICIO</w:t>
      </w:r>
    </w:p>
    <w:p w:rsidR="007B222F" w:rsidRPr="008C21B5" w:rsidRDefault="007B222F" w:rsidP="00C22FDD">
      <w:pPr>
        <w:autoSpaceDE w:val="0"/>
        <w:autoSpaceDN w:val="0"/>
        <w:adjustRightInd w:val="0"/>
        <w:spacing w:after="0"/>
        <w:jc w:val="both"/>
        <w:rPr>
          <w:rFonts w:ascii="Arial" w:hAnsi="Arial" w:cs="Arial"/>
          <w:b/>
          <w:bCs/>
          <w:sz w:val="21"/>
          <w:szCs w:val="21"/>
        </w:rPr>
      </w:pPr>
    </w:p>
    <w:p w:rsidR="00E01F19" w:rsidRPr="008C21B5" w:rsidRDefault="00AC76E0" w:rsidP="00C22FDD">
      <w:pPr>
        <w:autoSpaceDE w:val="0"/>
        <w:autoSpaceDN w:val="0"/>
        <w:adjustRightInd w:val="0"/>
        <w:spacing w:after="0"/>
        <w:jc w:val="both"/>
        <w:rPr>
          <w:rFonts w:ascii="Arial" w:eastAsia="Times New Roman" w:hAnsi="Arial" w:cs="Arial"/>
          <w:sz w:val="21"/>
          <w:szCs w:val="21"/>
          <w:lang w:val="es-ES_tradnl" w:eastAsia="es-ES"/>
        </w:rPr>
      </w:pPr>
      <w:r w:rsidRPr="008C21B5">
        <w:rPr>
          <w:rFonts w:ascii="Arial" w:eastAsia="Times New Roman" w:hAnsi="Arial" w:cs="Arial"/>
          <w:sz w:val="21"/>
          <w:szCs w:val="21"/>
          <w:lang w:eastAsia="es-ES"/>
        </w:rPr>
        <w:t>Como</w:t>
      </w:r>
      <w:r w:rsidR="007B222F" w:rsidRPr="008C21B5">
        <w:rPr>
          <w:rFonts w:ascii="Arial" w:eastAsia="Times New Roman" w:hAnsi="Arial" w:cs="Arial"/>
          <w:sz w:val="21"/>
          <w:szCs w:val="21"/>
          <w:lang w:val="es-ES_tradnl" w:eastAsia="es-ES"/>
        </w:rPr>
        <w:t xml:space="preserve"> pago de los servicios especializados objeto del presente Contrato, </w:t>
      </w:r>
      <w:r w:rsidR="007B222F" w:rsidRPr="008C21B5">
        <w:rPr>
          <w:rFonts w:ascii="Arial" w:eastAsia="Times New Roman" w:hAnsi="Arial" w:cs="Arial"/>
          <w:b/>
          <w:sz w:val="21"/>
          <w:szCs w:val="21"/>
          <w:lang w:val="es-ES_tradnl" w:eastAsia="es-ES"/>
        </w:rPr>
        <w:t>“EL CONTRATISTA”</w:t>
      </w:r>
      <w:r w:rsidR="007B222F" w:rsidRPr="008C21B5">
        <w:rPr>
          <w:rFonts w:ascii="Arial" w:eastAsia="Times New Roman" w:hAnsi="Arial" w:cs="Arial"/>
          <w:sz w:val="21"/>
          <w:szCs w:val="21"/>
          <w:lang w:val="es-ES_tradnl" w:eastAsia="es-ES"/>
        </w:rPr>
        <w:t xml:space="preserve"> percibirá de </w:t>
      </w:r>
      <w:r w:rsidR="007B222F" w:rsidRPr="008C21B5">
        <w:rPr>
          <w:rFonts w:ascii="Arial" w:eastAsia="Times New Roman" w:hAnsi="Arial" w:cs="Arial"/>
          <w:b/>
          <w:sz w:val="21"/>
          <w:szCs w:val="21"/>
          <w:lang w:val="es-ES_tradnl" w:eastAsia="es-ES"/>
        </w:rPr>
        <w:t xml:space="preserve">“EL CONTRATANTE” </w:t>
      </w:r>
      <w:r w:rsidR="007B222F" w:rsidRPr="008C21B5">
        <w:rPr>
          <w:rFonts w:ascii="Arial" w:eastAsia="Times New Roman" w:hAnsi="Arial" w:cs="Arial"/>
          <w:sz w:val="21"/>
          <w:szCs w:val="21"/>
          <w:lang w:val="es-ES_tradnl" w:eastAsia="es-ES"/>
        </w:rPr>
        <w:t xml:space="preserve">el total de las erogaciones que conforme a la normatividad aplicable deba cubrir  </w:t>
      </w:r>
      <w:r w:rsidR="007B222F" w:rsidRPr="008C21B5">
        <w:rPr>
          <w:rFonts w:ascii="Arial" w:eastAsia="Times New Roman" w:hAnsi="Arial" w:cs="Arial"/>
          <w:b/>
          <w:sz w:val="21"/>
          <w:szCs w:val="21"/>
          <w:lang w:val="es-ES_tradnl" w:eastAsia="es-ES"/>
        </w:rPr>
        <w:t>“EL CONTRATISTA”</w:t>
      </w:r>
      <w:r w:rsidR="007B222F" w:rsidRPr="008C21B5">
        <w:rPr>
          <w:rFonts w:ascii="Arial" w:eastAsia="Times New Roman" w:hAnsi="Arial" w:cs="Arial"/>
          <w:sz w:val="21"/>
          <w:szCs w:val="21"/>
          <w:lang w:val="es-ES_tradnl" w:eastAsia="es-ES"/>
        </w:rPr>
        <w:t xml:space="preserve"> más un honorario equivalente al  </w:t>
      </w:r>
      <w:r w:rsidR="00C167D7">
        <w:rPr>
          <w:rFonts w:ascii="Arial" w:eastAsia="Times New Roman" w:hAnsi="Arial" w:cs="Arial"/>
          <w:sz w:val="21"/>
          <w:szCs w:val="21"/>
          <w:lang w:val="es-ES_tradnl" w:eastAsia="es-ES"/>
        </w:rPr>
        <w:t>5</w:t>
      </w:r>
      <w:r w:rsidR="007B222F" w:rsidRPr="008C21B5">
        <w:rPr>
          <w:rFonts w:ascii="Arial" w:eastAsia="Times New Roman" w:hAnsi="Arial" w:cs="Arial"/>
          <w:sz w:val="21"/>
          <w:szCs w:val="21"/>
          <w:lang w:val="es-ES_tradnl" w:eastAsia="es-ES"/>
        </w:rPr>
        <w:t>% (</w:t>
      </w:r>
      <w:r w:rsidR="00C167D7">
        <w:rPr>
          <w:rFonts w:ascii="Arial" w:eastAsia="Times New Roman" w:hAnsi="Arial" w:cs="Arial"/>
          <w:sz w:val="21"/>
          <w:szCs w:val="21"/>
          <w:lang w:val="es-ES_tradnl" w:eastAsia="es-ES"/>
        </w:rPr>
        <w:t>cinco</w:t>
      </w:r>
      <w:r w:rsidR="000B4860" w:rsidRPr="008C21B5">
        <w:rPr>
          <w:rFonts w:ascii="Arial" w:eastAsia="Times New Roman" w:hAnsi="Arial" w:cs="Arial"/>
          <w:sz w:val="21"/>
          <w:szCs w:val="21"/>
          <w:lang w:val="es-ES_tradnl" w:eastAsia="es-ES"/>
        </w:rPr>
        <w:t xml:space="preserve"> </w:t>
      </w:r>
      <w:r w:rsidR="007B222F" w:rsidRPr="008C21B5">
        <w:rPr>
          <w:rFonts w:ascii="Arial" w:eastAsia="Times New Roman" w:hAnsi="Arial" w:cs="Arial"/>
          <w:sz w:val="21"/>
          <w:szCs w:val="21"/>
          <w:lang w:val="es-ES_tradnl" w:eastAsia="es-ES"/>
        </w:rPr>
        <w:t>por ciento) adicional a las erogaciones antes mencionadas.</w:t>
      </w:r>
      <w:r w:rsidR="009403AE" w:rsidRPr="008C21B5">
        <w:rPr>
          <w:rFonts w:ascii="Arial" w:eastAsia="Times New Roman" w:hAnsi="Arial" w:cs="Arial"/>
          <w:sz w:val="21"/>
          <w:szCs w:val="21"/>
          <w:lang w:val="es-ES_tradnl" w:eastAsia="es-ES"/>
        </w:rPr>
        <w:t xml:space="preserve"> Los pagos se podrán pactar de manera semanal, quincenal o mensual.</w:t>
      </w:r>
    </w:p>
    <w:p w:rsidR="00C22FDD" w:rsidRPr="008C21B5" w:rsidRDefault="00C22FDD" w:rsidP="00C22FDD">
      <w:pPr>
        <w:autoSpaceDE w:val="0"/>
        <w:autoSpaceDN w:val="0"/>
        <w:adjustRightInd w:val="0"/>
        <w:spacing w:after="0"/>
        <w:jc w:val="both"/>
        <w:rPr>
          <w:rFonts w:ascii="Arial" w:eastAsia="Times New Roman" w:hAnsi="Arial" w:cs="Arial"/>
          <w:sz w:val="21"/>
          <w:szCs w:val="21"/>
          <w:lang w:val="es-ES_tradnl" w:eastAsia="es-ES"/>
        </w:rPr>
      </w:pPr>
    </w:p>
    <w:p w:rsidR="00C22FDD" w:rsidRPr="008C21B5" w:rsidRDefault="00C22FDD" w:rsidP="00C22FDD">
      <w:pPr>
        <w:spacing w:after="0"/>
        <w:ind w:right="-284"/>
        <w:jc w:val="both"/>
        <w:rPr>
          <w:rFonts w:ascii="Arial" w:eastAsia="Times New Roman" w:hAnsi="Arial" w:cs="Arial"/>
          <w:b/>
          <w:sz w:val="21"/>
          <w:szCs w:val="21"/>
          <w:lang w:val="es-ES_tradnl" w:eastAsia="es-ES"/>
        </w:rPr>
      </w:pPr>
      <w:r w:rsidRPr="008C21B5">
        <w:rPr>
          <w:rFonts w:ascii="Arial" w:eastAsia="Times New Roman" w:hAnsi="Arial" w:cs="Arial"/>
          <w:b/>
          <w:sz w:val="21"/>
          <w:szCs w:val="21"/>
          <w:lang w:val="es-ES_tradnl" w:eastAsia="es-ES"/>
        </w:rPr>
        <w:t>CUARTA: FORMA DE PAGO</w:t>
      </w:r>
    </w:p>
    <w:p w:rsidR="00C22FDD" w:rsidRPr="008C21B5" w:rsidRDefault="00C22FDD" w:rsidP="00C22FDD">
      <w:pPr>
        <w:spacing w:after="0"/>
        <w:ind w:right="-284"/>
        <w:jc w:val="both"/>
        <w:rPr>
          <w:rFonts w:ascii="Arial" w:eastAsia="Times New Roman" w:hAnsi="Arial" w:cs="Arial"/>
          <w:b/>
          <w:sz w:val="21"/>
          <w:szCs w:val="21"/>
          <w:lang w:val="es-ES_tradnl" w:eastAsia="es-ES"/>
        </w:rPr>
      </w:pPr>
    </w:p>
    <w:p w:rsidR="00C22FDD" w:rsidRPr="008C21B5" w:rsidRDefault="00C22FDD" w:rsidP="00C22FDD">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 xml:space="preserve">pagará a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las cantidades establecidas en la Cláusula Terc</w:t>
      </w:r>
      <w:r w:rsidR="00C15300" w:rsidRPr="008C21B5">
        <w:rPr>
          <w:rFonts w:ascii="Arial" w:eastAsia="Times New Roman" w:hAnsi="Arial" w:cs="Arial"/>
          <w:sz w:val="21"/>
          <w:szCs w:val="21"/>
          <w:lang w:val="es-ES_tradnl" w:eastAsia="es-ES"/>
        </w:rPr>
        <w:t>era, en las fechas establecidas</w:t>
      </w:r>
      <w:r w:rsidRPr="008C21B5">
        <w:rPr>
          <w:rFonts w:ascii="Arial" w:eastAsia="Times New Roman" w:hAnsi="Arial" w:cs="Arial"/>
          <w:sz w:val="21"/>
          <w:szCs w:val="21"/>
          <w:lang w:val="es-ES_tradnl" w:eastAsia="es-ES"/>
        </w:rPr>
        <w:t xml:space="preserve">. Todos los pagos deberán efectuarse mediante cheque certificado, transferencia bancaria y/o </w:t>
      </w:r>
      <w:proofErr w:type="spellStart"/>
      <w:r w:rsidRPr="008C21B5">
        <w:rPr>
          <w:rFonts w:ascii="Arial" w:eastAsia="Times New Roman" w:hAnsi="Arial" w:cs="Arial"/>
          <w:sz w:val="21"/>
          <w:szCs w:val="21"/>
          <w:lang w:val="es-ES_tradnl" w:eastAsia="es-ES"/>
        </w:rPr>
        <w:t>spei</w:t>
      </w:r>
      <w:proofErr w:type="spellEnd"/>
      <w:r w:rsidRPr="008C21B5">
        <w:rPr>
          <w:rFonts w:ascii="Arial" w:eastAsia="Times New Roman" w:hAnsi="Arial" w:cs="Arial"/>
          <w:sz w:val="21"/>
          <w:szCs w:val="21"/>
          <w:lang w:val="es-ES_tradnl" w:eastAsia="es-ES"/>
        </w:rPr>
        <w:t xml:space="preserve">, cheques certificados cruzados expedidos a favor de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contra la presentación de las facturas correspondientes expedidas por </w:t>
      </w:r>
      <w:r w:rsidRPr="008C21B5">
        <w:rPr>
          <w:rFonts w:ascii="Arial" w:eastAsia="Times New Roman" w:hAnsi="Arial" w:cs="Arial"/>
          <w:b/>
          <w:sz w:val="21"/>
          <w:szCs w:val="21"/>
          <w:lang w:val="es-ES_tradnl" w:eastAsia="es-ES"/>
        </w:rPr>
        <w:t>“EL CONTRATISTA”.</w:t>
      </w:r>
    </w:p>
    <w:p w:rsidR="00C22FDD" w:rsidRPr="008C21B5" w:rsidRDefault="00C22FDD" w:rsidP="00C22FDD">
      <w:pPr>
        <w:spacing w:after="0"/>
        <w:ind w:right="-284"/>
        <w:jc w:val="both"/>
        <w:rPr>
          <w:rFonts w:ascii="Arial" w:eastAsia="Times New Roman" w:hAnsi="Arial" w:cs="Arial"/>
          <w:sz w:val="21"/>
          <w:szCs w:val="21"/>
          <w:lang w:val="es-ES_tradnl" w:eastAsia="es-ES"/>
        </w:rPr>
      </w:pPr>
    </w:p>
    <w:p w:rsidR="00C22FDD" w:rsidRPr="008C21B5" w:rsidRDefault="00C22FDD" w:rsidP="00C22FDD">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En caso de que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 xml:space="preserve">no le pague a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cualesquiera de los montos correspondientes a los conceptos establecidos en la Cláusula Tercera del presente Contrato, dentro de los dos días siguientes a cualquiera de l</w:t>
      </w:r>
      <w:r w:rsidR="002F23FF" w:rsidRPr="008C21B5">
        <w:rPr>
          <w:rFonts w:ascii="Arial" w:eastAsia="Times New Roman" w:hAnsi="Arial" w:cs="Arial"/>
          <w:sz w:val="21"/>
          <w:szCs w:val="21"/>
          <w:lang w:val="es-ES_tradnl" w:eastAsia="es-ES"/>
        </w:rPr>
        <w:t>as fechas establecidas</w:t>
      </w:r>
      <w:r w:rsidRPr="008C21B5">
        <w:rPr>
          <w:rFonts w:ascii="Arial" w:eastAsia="Times New Roman" w:hAnsi="Arial" w:cs="Arial"/>
          <w:sz w:val="21"/>
          <w:szCs w:val="21"/>
          <w:lang w:val="es-ES_tradnl" w:eastAsia="es-ES"/>
        </w:rPr>
        <w:t xml:space="preserve">, el importe vencido y no pagado, causará intereses moratorios mensuales desde la fecha de su vencimiento hasta la de su pago total, a la tasa que resulte de sumar 3 PUNTOS a la tasa T.I.I.E., sin menos cabo de la aplicación de la causal de rescisión contractual correspondiente en beneficio de </w:t>
      </w:r>
      <w:r w:rsidRPr="008C21B5">
        <w:rPr>
          <w:rFonts w:ascii="Arial" w:eastAsia="Times New Roman" w:hAnsi="Arial" w:cs="Arial"/>
          <w:b/>
          <w:sz w:val="21"/>
          <w:szCs w:val="21"/>
          <w:lang w:val="es-ES_tradnl" w:eastAsia="es-ES"/>
        </w:rPr>
        <w:t>“EL CONTRATISTA”.</w:t>
      </w:r>
    </w:p>
    <w:p w:rsidR="00C22FDD" w:rsidRPr="008C21B5" w:rsidRDefault="00C22FDD" w:rsidP="00C22FDD">
      <w:pPr>
        <w:spacing w:after="0"/>
        <w:ind w:right="-284"/>
        <w:jc w:val="both"/>
        <w:rPr>
          <w:rFonts w:ascii="Arial" w:eastAsia="Times New Roman" w:hAnsi="Arial" w:cs="Arial"/>
          <w:sz w:val="21"/>
          <w:szCs w:val="21"/>
          <w:lang w:val="es-ES_tradnl" w:eastAsia="es-ES"/>
        </w:rPr>
      </w:pPr>
    </w:p>
    <w:p w:rsidR="00C22FDD" w:rsidRPr="008C21B5" w:rsidRDefault="00C22FDD" w:rsidP="00C22FDD">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lastRenderedPageBreak/>
        <w:t>Para los efectos de esta Cláusula, tasa T.I.I.E significa la Tasa de Interés Interbancaria de Equilibrio en Moneda Nacional publicada mensualmente por el Banco de México en el Diario Oficial de la Federación o cualquier otra tasa líder que pudiera substituirla en el futuro.</w:t>
      </w:r>
    </w:p>
    <w:p w:rsidR="00C22FDD" w:rsidRPr="008C21B5" w:rsidRDefault="00C22FDD" w:rsidP="00C22FDD">
      <w:pPr>
        <w:autoSpaceDE w:val="0"/>
        <w:autoSpaceDN w:val="0"/>
        <w:adjustRightInd w:val="0"/>
        <w:spacing w:after="0"/>
        <w:jc w:val="both"/>
        <w:rPr>
          <w:rFonts w:ascii="Arial" w:eastAsia="Times New Roman" w:hAnsi="Arial" w:cs="Arial"/>
          <w:sz w:val="21"/>
          <w:szCs w:val="21"/>
          <w:lang w:val="es-ES_tradnl" w:eastAsia="es-ES"/>
        </w:rPr>
      </w:pPr>
    </w:p>
    <w:p w:rsidR="00A042AC" w:rsidRPr="008C21B5" w:rsidRDefault="00270C7C" w:rsidP="00A042AC">
      <w:pPr>
        <w:jc w:val="both"/>
        <w:rPr>
          <w:rFonts w:ascii="Arial" w:hAnsi="Arial" w:cs="Arial"/>
          <w:b/>
          <w:bCs/>
          <w:sz w:val="21"/>
          <w:szCs w:val="21"/>
        </w:rPr>
      </w:pPr>
      <w:r w:rsidRPr="008C21B5">
        <w:rPr>
          <w:rFonts w:ascii="Arial" w:hAnsi="Arial" w:cs="Arial"/>
          <w:b/>
          <w:bCs/>
          <w:sz w:val="21"/>
          <w:szCs w:val="21"/>
        </w:rPr>
        <w:t>QUINTA</w:t>
      </w:r>
      <w:r w:rsidR="00A042AC" w:rsidRPr="008C21B5">
        <w:rPr>
          <w:rFonts w:ascii="Arial" w:hAnsi="Arial" w:cs="Arial"/>
          <w:b/>
          <w:bCs/>
          <w:sz w:val="21"/>
          <w:szCs w:val="21"/>
        </w:rPr>
        <w:t>: RELACIÓN DE “EL CONTRATISTA” CON SUS TRABAJADORES</w:t>
      </w:r>
    </w:p>
    <w:p w:rsidR="00A042AC" w:rsidRPr="008C21B5" w:rsidRDefault="00A042AC" w:rsidP="00270C7C">
      <w:pPr>
        <w:jc w:val="both"/>
        <w:rPr>
          <w:rFonts w:ascii="Arial" w:hAnsi="Arial" w:cs="Arial"/>
          <w:sz w:val="21"/>
          <w:szCs w:val="21"/>
        </w:rPr>
      </w:pPr>
      <w:r w:rsidRPr="008C21B5">
        <w:rPr>
          <w:rFonts w:ascii="Arial" w:hAnsi="Arial" w:cs="Arial"/>
          <w:b/>
          <w:bCs/>
          <w:sz w:val="21"/>
          <w:szCs w:val="21"/>
        </w:rPr>
        <w:t>“EL CONTRATISTA”</w:t>
      </w:r>
      <w:r w:rsidRPr="008C21B5">
        <w:rPr>
          <w:rFonts w:ascii="Arial" w:hAnsi="Arial" w:cs="Arial"/>
          <w:sz w:val="21"/>
          <w:szCs w:val="21"/>
        </w:rPr>
        <w:t xml:space="preserve">, en su carácter de patrón del personal que ocupe con motivo del servicio, será </w:t>
      </w:r>
      <w:r w:rsidR="00270C7C" w:rsidRPr="008C21B5">
        <w:rPr>
          <w:rFonts w:ascii="Arial" w:hAnsi="Arial" w:cs="Arial"/>
          <w:sz w:val="21"/>
          <w:szCs w:val="21"/>
        </w:rPr>
        <w:t>el único</w:t>
      </w:r>
      <w:r w:rsidR="00E01F19" w:rsidRPr="008C21B5">
        <w:rPr>
          <w:rFonts w:ascii="Arial" w:hAnsi="Arial" w:cs="Arial"/>
          <w:sz w:val="21"/>
          <w:szCs w:val="21"/>
        </w:rPr>
        <w:t xml:space="preserve"> </w:t>
      </w:r>
      <w:r w:rsidRPr="008C21B5">
        <w:rPr>
          <w:rFonts w:ascii="Arial" w:hAnsi="Arial" w:cs="Arial"/>
          <w:sz w:val="21"/>
          <w:szCs w:val="21"/>
        </w:rPr>
        <w:t>responsable de las obligaciones derivadas de las disposiciones legales en materia de trabajo y de seguridad social.</w:t>
      </w:r>
    </w:p>
    <w:p w:rsidR="00A042AC" w:rsidRPr="008C21B5" w:rsidRDefault="00A042AC" w:rsidP="00270C7C">
      <w:pPr>
        <w:jc w:val="both"/>
        <w:rPr>
          <w:rFonts w:ascii="Arial" w:hAnsi="Arial" w:cs="Arial"/>
          <w:sz w:val="21"/>
          <w:szCs w:val="21"/>
        </w:rPr>
      </w:pPr>
      <w:r w:rsidRPr="008C21B5">
        <w:rPr>
          <w:rFonts w:ascii="Arial" w:hAnsi="Arial" w:cs="Arial"/>
          <w:b/>
          <w:bCs/>
          <w:sz w:val="21"/>
          <w:szCs w:val="21"/>
        </w:rPr>
        <w:t>“EL CONTRATISTA”</w:t>
      </w:r>
      <w:r w:rsidR="00E01F19" w:rsidRPr="008C21B5">
        <w:rPr>
          <w:rFonts w:ascii="Arial" w:hAnsi="Arial" w:cs="Arial"/>
          <w:b/>
          <w:bCs/>
          <w:sz w:val="21"/>
          <w:szCs w:val="21"/>
        </w:rPr>
        <w:t xml:space="preserve"> </w:t>
      </w:r>
      <w:r w:rsidRPr="008C21B5">
        <w:rPr>
          <w:rFonts w:ascii="Arial" w:hAnsi="Arial" w:cs="Arial"/>
          <w:sz w:val="21"/>
          <w:szCs w:val="21"/>
        </w:rPr>
        <w:t>conviene, por lo mismo, en responder de las reclamaciones que sus trabajadores presenten</w:t>
      </w:r>
      <w:r w:rsidR="00E01F19" w:rsidRPr="008C21B5">
        <w:rPr>
          <w:rFonts w:ascii="Arial" w:hAnsi="Arial" w:cs="Arial"/>
          <w:sz w:val="21"/>
          <w:szCs w:val="21"/>
        </w:rPr>
        <w:t xml:space="preserve"> </w:t>
      </w:r>
      <w:r w:rsidRPr="008C21B5">
        <w:rPr>
          <w:rFonts w:ascii="Arial" w:hAnsi="Arial" w:cs="Arial"/>
          <w:sz w:val="21"/>
          <w:szCs w:val="21"/>
        </w:rPr>
        <w:t xml:space="preserve">en su contra o en contra de </w:t>
      </w:r>
      <w:r w:rsidRPr="008C21B5">
        <w:rPr>
          <w:rFonts w:ascii="Arial" w:hAnsi="Arial" w:cs="Arial"/>
          <w:b/>
          <w:bCs/>
          <w:sz w:val="21"/>
          <w:szCs w:val="21"/>
        </w:rPr>
        <w:t>“EL CONTRATANTE”</w:t>
      </w:r>
      <w:r w:rsidRPr="008C21B5">
        <w:rPr>
          <w:rFonts w:ascii="Arial" w:hAnsi="Arial" w:cs="Arial"/>
          <w:sz w:val="21"/>
          <w:szCs w:val="21"/>
        </w:rPr>
        <w:t>, en relación con los trabajos realizadas con motivo del servicio.</w:t>
      </w:r>
    </w:p>
    <w:p w:rsidR="00270C7C" w:rsidRPr="008C21B5" w:rsidRDefault="00270C7C" w:rsidP="00270C7C">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En caso de que alguno de los trabajadores de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llegare a presentar una demanda laboral, directa o indirectamente en contra de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xml:space="preserve"> y/o de alguno de sus funcionarios y/o empleados, todos ellos deberán proporcionar a los abogados designados por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de manera oportuna,  un poder notarial  para pleitos y cobranzas, actos de administración y representación en materia laboral para la debida representación de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xml:space="preserve"> y sus filiales que pudieran llegar a ser demandadas y/o carta poder para esos efectos, dentro de los 15 días naturales posteriores a la firma del presente Contrato</w:t>
      </w:r>
    </w:p>
    <w:p w:rsidR="00270C7C" w:rsidRPr="008C21B5" w:rsidRDefault="00270C7C" w:rsidP="00270C7C">
      <w:pPr>
        <w:spacing w:after="0"/>
        <w:ind w:right="-284"/>
        <w:jc w:val="both"/>
        <w:rPr>
          <w:rFonts w:ascii="Arial" w:eastAsia="Times New Roman" w:hAnsi="Arial" w:cs="Arial"/>
          <w:i/>
          <w:sz w:val="21"/>
          <w:szCs w:val="21"/>
          <w:lang w:val="es-ES_tradnl" w:eastAsia="es-ES"/>
        </w:rPr>
      </w:pPr>
    </w:p>
    <w:p w:rsidR="00270C7C" w:rsidRPr="008C21B5" w:rsidRDefault="00270C7C" w:rsidP="00270C7C">
      <w:pPr>
        <w:spacing w:after="0"/>
        <w:ind w:right="-284"/>
        <w:jc w:val="both"/>
        <w:rPr>
          <w:rFonts w:ascii="Arial" w:eastAsia="Times New Roman" w:hAnsi="Arial" w:cs="Arial"/>
          <w:b/>
          <w:sz w:val="21"/>
          <w:szCs w:val="21"/>
          <w:lang w:val="es-ES_tradnl" w:eastAsia="es-ES"/>
        </w:rPr>
      </w:pPr>
      <w:r w:rsidRPr="008C21B5">
        <w:rPr>
          <w:rFonts w:ascii="Arial" w:eastAsia="Times New Roman" w:hAnsi="Arial" w:cs="Arial"/>
          <w:sz w:val="21"/>
          <w:szCs w:val="21"/>
          <w:lang w:val="es-ES_tradnl" w:eastAsia="es-ES"/>
        </w:rPr>
        <w:t>En caso de que el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 xml:space="preserve">o sus funcionarios o empleados no otorguen oportunamente dicho poder y/o carta poder para la representación de las personas físicas que  pudieran resultar demandadas,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se obliga a enfrentar bajo su custodia y plena responsabilidad el juicio, queja o reclamación de que se trate, sin responsabilidad alguna para “</w:t>
      </w:r>
      <w:r w:rsidRPr="008C21B5">
        <w:rPr>
          <w:rFonts w:ascii="Arial" w:eastAsia="Times New Roman" w:hAnsi="Arial" w:cs="Arial"/>
          <w:b/>
          <w:sz w:val="21"/>
          <w:szCs w:val="21"/>
          <w:lang w:val="es-ES_tradnl" w:eastAsia="es-ES"/>
        </w:rPr>
        <w:t>EL CONTRATISTA”.</w:t>
      </w:r>
    </w:p>
    <w:p w:rsidR="00270C7C" w:rsidRPr="008C21B5" w:rsidRDefault="00270C7C" w:rsidP="00270C7C">
      <w:pPr>
        <w:spacing w:after="0"/>
        <w:ind w:right="-284"/>
        <w:jc w:val="both"/>
        <w:rPr>
          <w:rFonts w:ascii="Arial" w:eastAsia="Times New Roman" w:hAnsi="Arial" w:cs="Arial"/>
          <w:sz w:val="21"/>
          <w:szCs w:val="21"/>
          <w:lang w:val="es-ES_tradnl" w:eastAsia="es-ES"/>
        </w:rPr>
      </w:pPr>
    </w:p>
    <w:p w:rsidR="00270C7C" w:rsidRPr="008C21B5" w:rsidRDefault="00270C7C" w:rsidP="00270C7C">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De conformidad con lo anterior,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será responsable de toda clase de reclamaciones de tipo laboral, ya sean de carácter individual o colectivo, que por cualquier concepto formulen sus elementos siempre y cuando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haya cumplido con las obligaciones y prohibiciones establecidas en el presente contrato.</w:t>
      </w:r>
    </w:p>
    <w:p w:rsidR="00AC76E0" w:rsidRPr="008C21B5" w:rsidRDefault="00AC76E0" w:rsidP="00270C7C">
      <w:pPr>
        <w:spacing w:after="0"/>
        <w:ind w:right="-284"/>
        <w:jc w:val="both"/>
        <w:rPr>
          <w:rFonts w:ascii="Arial" w:eastAsia="Times New Roman" w:hAnsi="Arial" w:cs="Arial"/>
          <w:sz w:val="21"/>
          <w:szCs w:val="21"/>
          <w:lang w:val="es-ES_tradnl" w:eastAsia="es-ES"/>
        </w:rPr>
      </w:pPr>
    </w:p>
    <w:p w:rsidR="00A042AC" w:rsidRPr="008C21B5" w:rsidRDefault="00270C7C" w:rsidP="00A042AC">
      <w:pPr>
        <w:jc w:val="both"/>
        <w:rPr>
          <w:rFonts w:ascii="Arial" w:hAnsi="Arial" w:cs="Arial"/>
          <w:b/>
          <w:bCs/>
          <w:sz w:val="21"/>
          <w:szCs w:val="21"/>
        </w:rPr>
      </w:pPr>
      <w:r w:rsidRPr="008C21B5">
        <w:rPr>
          <w:rFonts w:ascii="Arial" w:hAnsi="Arial" w:cs="Arial"/>
          <w:b/>
          <w:bCs/>
          <w:sz w:val="21"/>
          <w:szCs w:val="21"/>
        </w:rPr>
        <w:t>SEXTA</w:t>
      </w:r>
      <w:r w:rsidR="00A042AC" w:rsidRPr="008C21B5">
        <w:rPr>
          <w:rFonts w:ascii="Arial" w:hAnsi="Arial" w:cs="Arial"/>
          <w:b/>
          <w:bCs/>
          <w:sz w:val="21"/>
          <w:szCs w:val="21"/>
        </w:rPr>
        <w:t>: CESIÓN DEL CONTRATO</w:t>
      </w:r>
    </w:p>
    <w:p w:rsidR="00270C7C" w:rsidRPr="008C21B5" w:rsidRDefault="00270C7C" w:rsidP="00A042AC">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Los derechos y obligaciones derivados de este Contrato a cargo de las partes no podrán ser cedidos, transferidos, negociados o afectados en manera alguna por parte de</w:t>
      </w:r>
      <w:r w:rsidRPr="008C21B5">
        <w:rPr>
          <w:rFonts w:ascii="Arial" w:eastAsia="Times New Roman" w:hAnsi="Arial" w:cs="Arial"/>
          <w:b/>
          <w:sz w:val="21"/>
          <w:szCs w:val="21"/>
          <w:lang w:eastAsia="es-ES"/>
        </w:rPr>
        <w:t xml:space="preserve"> “EL CONTRATISTA”</w:t>
      </w:r>
      <w:r w:rsidRPr="008C21B5">
        <w:rPr>
          <w:rFonts w:ascii="Arial" w:eastAsia="Times New Roman" w:hAnsi="Arial" w:cs="Arial"/>
          <w:sz w:val="21"/>
          <w:szCs w:val="21"/>
          <w:lang w:eastAsia="es-ES"/>
        </w:rPr>
        <w:t xml:space="preserve"> sin el consentimiento expreso y por escrito de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w:t>
      </w:r>
    </w:p>
    <w:p w:rsidR="00A042AC" w:rsidRPr="008C21B5" w:rsidRDefault="00380F3E" w:rsidP="00A042AC">
      <w:pPr>
        <w:jc w:val="both"/>
        <w:rPr>
          <w:rFonts w:ascii="Arial" w:hAnsi="Arial" w:cs="Arial"/>
          <w:b/>
          <w:bCs/>
          <w:sz w:val="21"/>
          <w:szCs w:val="21"/>
        </w:rPr>
      </w:pPr>
      <w:r w:rsidRPr="008C21B5">
        <w:rPr>
          <w:rFonts w:ascii="Arial" w:hAnsi="Arial" w:cs="Arial"/>
          <w:b/>
          <w:bCs/>
          <w:sz w:val="21"/>
          <w:szCs w:val="21"/>
        </w:rPr>
        <w:t>SÉPTIMA</w:t>
      </w:r>
      <w:r w:rsidR="00A042AC" w:rsidRPr="008C21B5">
        <w:rPr>
          <w:rFonts w:ascii="Arial" w:hAnsi="Arial" w:cs="Arial"/>
          <w:b/>
          <w:bCs/>
          <w:sz w:val="21"/>
          <w:szCs w:val="21"/>
        </w:rPr>
        <w:t>: SUBCONTRATACIÓN</w:t>
      </w:r>
    </w:p>
    <w:p w:rsidR="00A042AC" w:rsidRPr="008C21B5" w:rsidRDefault="00A042AC" w:rsidP="00A042AC">
      <w:pPr>
        <w:jc w:val="both"/>
        <w:rPr>
          <w:rFonts w:ascii="Arial" w:hAnsi="Arial" w:cs="Arial"/>
          <w:sz w:val="21"/>
          <w:szCs w:val="21"/>
        </w:rPr>
      </w:pPr>
      <w:r w:rsidRPr="008C21B5">
        <w:rPr>
          <w:rFonts w:ascii="Arial" w:hAnsi="Arial" w:cs="Arial"/>
          <w:sz w:val="21"/>
          <w:szCs w:val="21"/>
        </w:rPr>
        <w:t xml:space="preserve">Para los efectos de este contrato se entenderá por subcontratación, el acto por el cual </w:t>
      </w:r>
      <w:r w:rsidRPr="008C21B5">
        <w:rPr>
          <w:rFonts w:ascii="Arial" w:hAnsi="Arial" w:cs="Arial"/>
          <w:b/>
          <w:bCs/>
          <w:sz w:val="21"/>
          <w:szCs w:val="21"/>
        </w:rPr>
        <w:t>“EL CONTRATISTA”</w:t>
      </w:r>
      <w:r w:rsidR="00E01F19" w:rsidRPr="008C21B5">
        <w:rPr>
          <w:rFonts w:ascii="Arial" w:hAnsi="Arial" w:cs="Arial"/>
          <w:b/>
          <w:bCs/>
          <w:sz w:val="21"/>
          <w:szCs w:val="21"/>
        </w:rPr>
        <w:t xml:space="preserve"> </w:t>
      </w:r>
      <w:r w:rsidR="00C22FDD" w:rsidRPr="008C21B5">
        <w:rPr>
          <w:rFonts w:ascii="Arial" w:hAnsi="Arial" w:cs="Arial"/>
          <w:sz w:val="21"/>
          <w:szCs w:val="21"/>
        </w:rPr>
        <w:t>ejecuta obras o presta servicios con sus trabajadores</w:t>
      </w:r>
      <w:r w:rsidR="00386C19" w:rsidRPr="008C21B5">
        <w:rPr>
          <w:rFonts w:ascii="Arial" w:hAnsi="Arial" w:cs="Arial"/>
          <w:sz w:val="21"/>
          <w:szCs w:val="21"/>
        </w:rPr>
        <w:t xml:space="preserve"> bajo su dependencia</w:t>
      </w:r>
      <w:r w:rsidRPr="008C21B5">
        <w:rPr>
          <w:rFonts w:ascii="Arial" w:hAnsi="Arial" w:cs="Arial"/>
          <w:sz w:val="21"/>
          <w:szCs w:val="21"/>
        </w:rPr>
        <w:t xml:space="preserve"> </w:t>
      </w:r>
      <w:r w:rsidR="00C22FDD" w:rsidRPr="008C21B5">
        <w:rPr>
          <w:rFonts w:ascii="Arial" w:hAnsi="Arial" w:cs="Arial"/>
          <w:sz w:val="21"/>
          <w:szCs w:val="21"/>
        </w:rPr>
        <w:t xml:space="preserve">a favor de </w:t>
      </w:r>
      <w:r w:rsidR="00C22FDD" w:rsidRPr="008C21B5">
        <w:rPr>
          <w:rFonts w:ascii="Arial" w:hAnsi="Arial" w:cs="Arial"/>
          <w:b/>
          <w:sz w:val="21"/>
          <w:szCs w:val="21"/>
        </w:rPr>
        <w:t xml:space="preserve">“EL CONTRATANTE” </w:t>
      </w:r>
      <w:r w:rsidR="00C22FDD" w:rsidRPr="008C21B5">
        <w:rPr>
          <w:rFonts w:ascii="Arial" w:hAnsi="Arial" w:cs="Arial"/>
          <w:sz w:val="21"/>
          <w:szCs w:val="21"/>
        </w:rPr>
        <w:t xml:space="preserve">el cual fija las tareas de </w:t>
      </w:r>
      <w:r w:rsidR="00C22FDD" w:rsidRPr="008C21B5">
        <w:rPr>
          <w:rFonts w:ascii="Arial" w:hAnsi="Arial" w:cs="Arial"/>
          <w:b/>
          <w:sz w:val="21"/>
          <w:szCs w:val="21"/>
        </w:rPr>
        <w:t>“EL CONTRATISTA”</w:t>
      </w:r>
      <w:r w:rsidR="00C22FDD" w:rsidRPr="008C21B5">
        <w:rPr>
          <w:rFonts w:ascii="Arial" w:hAnsi="Arial" w:cs="Arial"/>
          <w:sz w:val="21"/>
          <w:szCs w:val="21"/>
        </w:rPr>
        <w:t xml:space="preserve"> y lo supervisa en el desarrollo o ejecución de las obras o servicios contratados</w:t>
      </w:r>
      <w:r w:rsidRPr="008C21B5">
        <w:rPr>
          <w:rFonts w:ascii="Arial" w:hAnsi="Arial" w:cs="Arial"/>
          <w:sz w:val="21"/>
          <w:szCs w:val="21"/>
        </w:rPr>
        <w:t>.</w:t>
      </w:r>
    </w:p>
    <w:p w:rsidR="006A4556" w:rsidRPr="008C21B5" w:rsidRDefault="00270C7C" w:rsidP="006A4556">
      <w:pPr>
        <w:spacing w:after="0"/>
        <w:ind w:right="-284"/>
        <w:jc w:val="both"/>
        <w:rPr>
          <w:rFonts w:ascii="Arial" w:eastAsia="Times New Roman" w:hAnsi="Arial" w:cs="Arial"/>
          <w:b/>
          <w:bCs/>
          <w:sz w:val="21"/>
          <w:szCs w:val="21"/>
          <w:lang w:val="es-ES_tradnl" w:eastAsia="es-ES"/>
        </w:rPr>
      </w:pPr>
      <w:r w:rsidRPr="008C21B5">
        <w:rPr>
          <w:rFonts w:ascii="Arial" w:eastAsia="Times New Roman" w:hAnsi="Arial" w:cs="Arial"/>
          <w:b/>
          <w:bCs/>
          <w:sz w:val="21"/>
          <w:szCs w:val="21"/>
          <w:lang w:val="es-ES_tradnl" w:eastAsia="es-ES"/>
        </w:rPr>
        <w:t>OCTAVA</w:t>
      </w:r>
      <w:r w:rsidR="006A4556" w:rsidRPr="008C21B5">
        <w:rPr>
          <w:rFonts w:ascii="Arial" w:eastAsia="Times New Roman" w:hAnsi="Arial" w:cs="Arial"/>
          <w:b/>
          <w:bCs/>
          <w:sz w:val="21"/>
          <w:szCs w:val="21"/>
          <w:lang w:val="es-ES_tradnl" w:eastAsia="es-ES"/>
        </w:rPr>
        <w:t xml:space="preserve">.- REQUERIMIENTOS Y CITATORIOS </w:t>
      </w:r>
    </w:p>
    <w:p w:rsidR="006A4556" w:rsidRPr="008C21B5" w:rsidRDefault="006A4556" w:rsidP="006A4556">
      <w:pPr>
        <w:spacing w:after="0"/>
        <w:ind w:right="-284"/>
        <w:jc w:val="both"/>
        <w:rPr>
          <w:rFonts w:ascii="Arial" w:eastAsia="Times New Roman" w:hAnsi="Arial" w:cs="Arial"/>
          <w:b/>
          <w:bCs/>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En caso de que alguna autoridad laboral hiciere del conocimiento o notificare algún citatorio, demanda, reclamo,  requerimiento o emplazamiento a juicio laboral a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xml:space="preserve"> éste se obliga, bajo su más estricta responsabilidad, a hacerlo del conocimiento de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a la brevedad posible y a más tardar dentro de las 24 horas siguientes a que lo haya recibido, en el entendido que, de no hacerlo, cualquier pago, convenio, laudo, obligación, multa, indemnización o cualquier cantidad  que se derive de dicha omisión será a cargo de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w:t>
      </w:r>
    </w:p>
    <w:p w:rsidR="006A4556" w:rsidRPr="008C21B5" w:rsidRDefault="006A4556" w:rsidP="006A4556">
      <w:pPr>
        <w:spacing w:after="0"/>
        <w:ind w:right="-284"/>
        <w:jc w:val="both"/>
        <w:rPr>
          <w:rFonts w:ascii="Arial" w:eastAsia="Times New Roman" w:hAnsi="Arial" w:cs="Arial"/>
          <w:b/>
          <w:sz w:val="21"/>
          <w:szCs w:val="21"/>
          <w:lang w:val="es-ES_tradnl" w:eastAsia="es-ES"/>
        </w:rPr>
      </w:pPr>
    </w:p>
    <w:p w:rsidR="006A4556" w:rsidRPr="008C21B5" w:rsidRDefault="00270C7C"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b/>
          <w:sz w:val="21"/>
          <w:szCs w:val="21"/>
          <w:lang w:val="es-ES_tradnl" w:eastAsia="es-ES"/>
        </w:rPr>
        <w:t>NOVENA</w:t>
      </w:r>
      <w:r w:rsidR="006A4556" w:rsidRPr="008C21B5">
        <w:rPr>
          <w:rFonts w:ascii="Arial" w:eastAsia="Times New Roman" w:hAnsi="Arial" w:cs="Arial"/>
          <w:b/>
          <w:sz w:val="21"/>
          <w:szCs w:val="21"/>
          <w:lang w:val="es-ES_tradnl" w:eastAsia="es-ES"/>
        </w:rPr>
        <w:t>.-</w:t>
      </w:r>
      <w:r w:rsidRPr="008C21B5">
        <w:rPr>
          <w:rFonts w:ascii="Arial" w:eastAsia="Times New Roman" w:hAnsi="Arial" w:cs="Arial"/>
          <w:b/>
          <w:sz w:val="21"/>
          <w:szCs w:val="21"/>
          <w:lang w:val="es-ES_tradnl" w:eastAsia="es-ES"/>
        </w:rPr>
        <w:t xml:space="preserve"> </w:t>
      </w:r>
      <w:r w:rsidR="006A4556" w:rsidRPr="008C21B5">
        <w:rPr>
          <w:rFonts w:ascii="Arial" w:eastAsia="Times New Roman" w:hAnsi="Arial" w:cs="Arial"/>
          <w:b/>
          <w:sz w:val="21"/>
          <w:szCs w:val="21"/>
          <w:lang w:val="es-ES_tradnl" w:eastAsia="es-ES"/>
        </w:rPr>
        <w:t>VIGENCIA</w:t>
      </w:r>
      <w:r w:rsidR="006A4556" w:rsidRPr="008C21B5">
        <w:rPr>
          <w:rFonts w:ascii="Arial" w:eastAsia="Times New Roman" w:hAnsi="Arial" w:cs="Arial"/>
          <w:sz w:val="21"/>
          <w:szCs w:val="21"/>
          <w:lang w:val="es-ES_tradnl" w:eastAsia="es-ES"/>
        </w:rPr>
        <w:t xml:space="preserve">. </w:t>
      </w:r>
    </w:p>
    <w:p w:rsidR="006A4556" w:rsidRPr="008C21B5" w:rsidRDefault="006A4556" w:rsidP="006A4556">
      <w:pPr>
        <w:spacing w:after="0"/>
        <w:ind w:right="-284"/>
        <w:jc w:val="both"/>
        <w:rPr>
          <w:rFonts w:ascii="Arial" w:eastAsia="Times New Roman" w:hAnsi="Arial" w:cs="Arial"/>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El presente Contrato tendrá una vigencia de tiempo indefinido, a menos que cualquiera de las partes diera aviso por escrito a la otra, su deseo de darlo por terminado cuando menos con 30 (TREINTA) días naturales de anticipación, a la fecha en la cual pretenda que surta efectos la terminación. </w:t>
      </w:r>
    </w:p>
    <w:p w:rsidR="006A4556" w:rsidRPr="008C21B5" w:rsidRDefault="006A4556" w:rsidP="006A4556">
      <w:pPr>
        <w:spacing w:after="0"/>
        <w:ind w:right="-284"/>
        <w:jc w:val="both"/>
        <w:rPr>
          <w:rFonts w:ascii="Arial" w:eastAsia="Times New Roman" w:hAnsi="Arial" w:cs="Arial"/>
          <w:b/>
          <w:sz w:val="21"/>
          <w:szCs w:val="21"/>
          <w:lang w:val="es-ES_tradnl" w:eastAsia="es-ES"/>
        </w:rPr>
      </w:pPr>
    </w:p>
    <w:p w:rsidR="008C21B5" w:rsidRDefault="008C21B5" w:rsidP="006A4556">
      <w:pPr>
        <w:spacing w:after="0"/>
        <w:ind w:right="-284"/>
        <w:jc w:val="both"/>
        <w:rPr>
          <w:rFonts w:ascii="Arial" w:eastAsia="Times New Roman" w:hAnsi="Arial" w:cs="Arial"/>
          <w:b/>
          <w:sz w:val="21"/>
          <w:szCs w:val="21"/>
          <w:lang w:val="es-ES_tradnl" w:eastAsia="es-ES"/>
        </w:rPr>
      </w:pPr>
    </w:p>
    <w:p w:rsidR="008143AE"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b/>
          <w:sz w:val="21"/>
          <w:szCs w:val="21"/>
          <w:lang w:val="es-ES_tradnl" w:eastAsia="es-ES"/>
        </w:rPr>
        <w:lastRenderedPageBreak/>
        <w:t xml:space="preserve">DÉCIMA.- </w:t>
      </w:r>
      <w:r w:rsidR="008143AE" w:rsidRPr="008C21B5">
        <w:rPr>
          <w:rFonts w:ascii="Arial" w:eastAsia="Times New Roman" w:hAnsi="Arial" w:cs="Arial"/>
          <w:b/>
          <w:sz w:val="21"/>
          <w:szCs w:val="21"/>
          <w:lang w:val="es-ES_tradnl" w:eastAsia="es-ES"/>
        </w:rPr>
        <w:t>RESCISIÓN</w:t>
      </w:r>
      <w:r w:rsidR="008143AE" w:rsidRPr="008C21B5">
        <w:rPr>
          <w:rFonts w:ascii="Arial" w:eastAsia="Times New Roman" w:hAnsi="Arial" w:cs="Arial"/>
          <w:sz w:val="21"/>
          <w:szCs w:val="21"/>
          <w:lang w:val="es-ES_tradnl" w:eastAsia="es-ES"/>
        </w:rPr>
        <w:t xml:space="preserve">. </w:t>
      </w:r>
    </w:p>
    <w:p w:rsidR="008143AE" w:rsidRPr="008C21B5" w:rsidRDefault="008143AE" w:rsidP="006A4556">
      <w:pPr>
        <w:spacing w:after="0"/>
        <w:ind w:right="-284"/>
        <w:jc w:val="both"/>
        <w:rPr>
          <w:rFonts w:ascii="Arial" w:eastAsia="Times New Roman" w:hAnsi="Arial" w:cs="Arial"/>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El presente Contrato continuará en pleno vigor y efecto durante el plazo de vigencia señalado en la Cláusula anterior y podrá ser terminado  en forma anticipada únicamente en caso de que ocurra cualquiera de los eventos señalados a continuación, en cuyo caso, la parte perjudicada podrá exigir la rescisión del presente Contrato de pleno derecho y sin necesidad de declaración judicial, mediante aviso por escrito enviado a la parte responsable del incumplimiento:</w:t>
      </w:r>
    </w:p>
    <w:p w:rsidR="006A4556" w:rsidRPr="008C21B5" w:rsidRDefault="006A4556" w:rsidP="006A4556">
      <w:pPr>
        <w:spacing w:after="0"/>
        <w:ind w:right="-284"/>
        <w:jc w:val="both"/>
        <w:rPr>
          <w:rFonts w:ascii="Arial" w:eastAsia="Times New Roman" w:hAnsi="Arial" w:cs="Arial"/>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El incumplimiento de las obligaciones del presente Contrato por cualquiera de las partes del mismo, si dicho incumplimiento subsistiere cinco días calendario después de haber recibido notificación por escrito de la contraparte solicitándole o requiriéndole el cumplimiento específico y sin que la misma se hubiera subsanado al sexto día hábil después de haber sido notificado.</w:t>
      </w:r>
    </w:p>
    <w:p w:rsidR="006A4556" w:rsidRPr="008C21B5" w:rsidRDefault="006A4556" w:rsidP="006A4556">
      <w:pPr>
        <w:spacing w:after="0"/>
        <w:ind w:right="-284"/>
        <w:jc w:val="both"/>
        <w:rPr>
          <w:rFonts w:ascii="Arial" w:eastAsia="Times New Roman" w:hAnsi="Arial" w:cs="Arial"/>
          <w:sz w:val="21"/>
          <w:szCs w:val="21"/>
          <w:lang w:val="es-ES_tradnl" w:eastAsia="es-ES"/>
        </w:rPr>
      </w:pPr>
    </w:p>
    <w:p w:rsidR="008143AE" w:rsidRPr="008C21B5" w:rsidRDefault="006A4556" w:rsidP="006A4556">
      <w:pPr>
        <w:spacing w:after="0"/>
        <w:ind w:right="-284"/>
        <w:jc w:val="both"/>
        <w:rPr>
          <w:rFonts w:ascii="Arial" w:eastAsia="Times New Roman" w:hAnsi="Arial" w:cs="Arial"/>
          <w:b/>
          <w:bCs/>
          <w:sz w:val="21"/>
          <w:szCs w:val="21"/>
          <w:u w:val="single"/>
          <w:lang w:eastAsia="es-ES"/>
        </w:rPr>
      </w:pPr>
      <w:r w:rsidRPr="008C21B5">
        <w:rPr>
          <w:rFonts w:ascii="Arial" w:eastAsia="Times New Roman" w:hAnsi="Arial" w:cs="Arial"/>
          <w:b/>
          <w:sz w:val="21"/>
          <w:szCs w:val="21"/>
          <w:lang w:val="es-ES_tradnl" w:eastAsia="es-ES"/>
        </w:rPr>
        <w:t xml:space="preserve">DÉCIMA </w:t>
      </w:r>
      <w:r w:rsidR="005C5032" w:rsidRPr="008C21B5">
        <w:rPr>
          <w:rFonts w:ascii="Arial" w:eastAsia="Times New Roman" w:hAnsi="Arial" w:cs="Arial"/>
          <w:b/>
          <w:sz w:val="21"/>
          <w:szCs w:val="21"/>
          <w:lang w:val="es-ES_tradnl" w:eastAsia="es-ES"/>
        </w:rPr>
        <w:t>PRIMERA</w:t>
      </w:r>
      <w:r w:rsidRPr="008C21B5">
        <w:rPr>
          <w:rFonts w:ascii="Arial" w:eastAsia="Times New Roman" w:hAnsi="Arial" w:cs="Arial"/>
          <w:b/>
          <w:sz w:val="21"/>
          <w:szCs w:val="21"/>
          <w:lang w:val="es-ES_tradnl" w:eastAsia="es-ES"/>
        </w:rPr>
        <w:t>.-</w:t>
      </w:r>
      <w:bookmarkStart w:id="5" w:name="OLE_LINK5"/>
      <w:bookmarkStart w:id="6" w:name="OLE_LINK6"/>
      <w:r w:rsidR="008143AE" w:rsidRPr="008C21B5">
        <w:rPr>
          <w:rFonts w:ascii="Arial" w:eastAsia="Times New Roman" w:hAnsi="Arial" w:cs="Arial"/>
          <w:b/>
          <w:sz w:val="21"/>
          <w:szCs w:val="21"/>
          <w:lang w:val="es-ES_tradnl" w:eastAsia="es-ES"/>
        </w:rPr>
        <w:t xml:space="preserve"> </w:t>
      </w:r>
      <w:r w:rsidR="008143AE" w:rsidRPr="008C21B5">
        <w:rPr>
          <w:rFonts w:ascii="Arial" w:eastAsia="Times New Roman" w:hAnsi="Arial" w:cs="Arial"/>
          <w:b/>
          <w:bCs/>
          <w:sz w:val="21"/>
          <w:szCs w:val="21"/>
          <w:lang w:eastAsia="es-ES"/>
        </w:rPr>
        <w:t>CASO FORTUITO O FUERZA MAYOR</w:t>
      </w:r>
    </w:p>
    <w:p w:rsidR="008143AE" w:rsidRPr="008C21B5" w:rsidRDefault="008143AE" w:rsidP="006A4556">
      <w:pPr>
        <w:spacing w:after="0"/>
        <w:ind w:right="-284"/>
        <w:jc w:val="both"/>
        <w:rPr>
          <w:rFonts w:ascii="Arial" w:eastAsia="Times New Roman" w:hAnsi="Arial" w:cs="Arial"/>
          <w:b/>
          <w:bCs/>
          <w:sz w:val="21"/>
          <w:szCs w:val="21"/>
          <w:u w:val="single"/>
          <w:lang w:eastAsia="es-ES"/>
        </w:rPr>
      </w:pPr>
    </w:p>
    <w:p w:rsidR="006A4556" w:rsidRPr="008C21B5" w:rsidRDefault="006A4556" w:rsidP="006A4556">
      <w:pPr>
        <w:spacing w:after="0"/>
        <w:ind w:right="-284"/>
        <w:jc w:val="both"/>
        <w:rPr>
          <w:rFonts w:ascii="Arial" w:eastAsia="Times New Roman" w:hAnsi="Arial" w:cs="Arial"/>
          <w:bCs/>
          <w:sz w:val="21"/>
          <w:szCs w:val="21"/>
          <w:lang w:eastAsia="es-ES"/>
        </w:rPr>
      </w:pPr>
      <w:r w:rsidRPr="008C21B5">
        <w:rPr>
          <w:rFonts w:ascii="Arial" w:eastAsia="Times New Roman" w:hAnsi="Arial" w:cs="Arial"/>
          <w:bCs/>
          <w:sz w:val="21"/>
          <w:szCs w:val="21"/>
          <w:lang w:eastAsia="es-ES"/>
        </w:rPr>
        <w:t>Para el caso de que por causas de caso fortuito o fuerza mayor se hiciera imposible el cumplimiento de las obligaciones contenidas en el presente contrato, la Parte que invoque cualquiera de esa causas, deberá dar aviso por escrito a la otra Parte dentro de las 24 horas siguientes a que haya acontecido el caso fortuito o fuerza mayor, haciendo mención en dicho escrito de los argumentos e información correspondiente a los sucesos o eventos fundamentando debidamente cualquiera de ambas excluyentes, así como aportar de manera obligatoria las pruebas y documentos necesarios de conformidad con los artículos 434 y 435 de la Ley Federal del Trabajo.</w:t>
      </w:r>
    </w:p>
    <w:p w:rsidR="006A4556" w:rsidRPr="008C21B5" w:rsidRDefault="006A4556" w:rsidP="006A4556">
      <w:pPr>
        <w:spacing w:after="0"/>
        <w:ind w:right="-284"/>
        <w:jc w:val="both"/>
        <w:rPr>
          <w:rFonts w:ascii="Arial" w:eastAsia="Times New Roman" w:hAnsi="Arial" w:cs="Arial"/>
          <w:bCs/>
          <w:sz w:val="21"/>
          <w:szCs w:val="21"/>
          <w:lang w:eastAsia="es-ES"/>
        </w:rPr>
      </w:pPr>
    </w:p>
    <w:p w:rsidR="006A4556" w:rsidRPr="008C21B5" w:rsidRDefault="006A4556" w:rsidP="006A4556">
      <w:pPr>
        <w:spacing w:after="0"/>
        <w:ind w:right="-284"/>
        <w:jc w:val="both"/>
        <w:rPr>
          <w:rFonts w:ascii="Arial" w:eastAsia="Times New Roman" w:hAnsi="Arial" w:cs="Arial"/>
          <w:b/>
          <w:caps/>
          <w:sz w:val="21"/>
          <w:szCs w:val="21"/>
          <w:lang w:eastAsia="es-ES"/>
        </w:rPr>
      </w:pPr>
      <w:r w:rsidRPr="008C21B5">
        <w:rPr>
          <w:rFonts w:ascii="Arial" w:eastAsia="Times New Roman" w:hAnsi="Arial" w:cs="Arial"/>
          <w:bCs/>
          <w:sz w:val="21"/>
          <w:szCs w:val="21"/>
          <w:lang w:eastAsia="es-ES"/>
        </w:rPr>
        <w:t xml:space="preserve">En caso de que alguna de </w:t>
      </w:r>
      <w:r w:rsidRPr="008C21B5">
        <w:rPr>
          <w:rFonts w:ascii="Arial" w:eastAsia="Times New Roman" w:hAnsi="Arial" w:cs="Arial"/>
          <w:b/>
          <w:bCs/>
          <w:sz w:val="21"/>
          <w:szCs w:val="21"/>
          <w:lang w:eastAsia="es-ES"/>
        </w:rPr>
        <w:t>LAS PARTES</w:t>
      </w:r>
      <w:r w:rsidRPr="008C21B5">
        <w:rPr>
          <w:rFonts w:ascii="Arial" w:eastAsia="Times New Roman" w:hAnsi="Arial" w:cs="Arial"/>
          <w:bCs/>
          <w:sz w:val="21"/>
          <w:szCs w:val="21"/>
          <w:lang w:eastAsia="es-ES"/>
        </w:rPr>
        <w:t xml:space="preserve"> invocara el caso fortuito o fuerza mayor sin estar debidamente motivada, la Parte Afectada podrá reclamar a la Parte Responsable el cumplimiento en el pago de las obligaciones que haya dejado de cumplir y hacer efectivas las penalizaciones estipuladas en el presente contrato, sin necesidad de declaración judicial,</w:t>
      </w:r>
    </w:p>
    <w:bookmarkEnd w:id="5"/>
    <w:bookmarkEnd w:id="6"/>
    <w:p w:rsidR="006A4556" w:rsidRPr="008C21B5" w:rsidRDefault="006A4556" w:rsidP="006A4556">
      <w:pPr>
        <w:spacing w:after="0"/>
        <w:ind w:right="-284"/>
        <w:jc w:val="both"/>
        <w:rPr>
          <w:rFonts w:ascii="Arial" w:eastAsia="Times New Roman" w:hAnsi="Arial" w:cs="Arial"/>
          <w:bCs/>
          <w:sz w:val="21"/>
          <w:szCs w:val="21"/>
          <w:lang w:eastAsia="es-ES"/>
        </w:rPr>
      </w:pPr>
    </w:p>
    <w:p w:rsidR="006A4556" w:rsidRPr="008C21B5" w:rsidRDefault="006A4556" w:rsidP="006A4556">
      <w:pPr>
        <w:spacing w:after="0"/>
        <w:ind w:right="-284"/>
        <w:jc w:val="both"/>
        <w:rPr>
          <w:rFonts w:ascii="Arial" w:eastAsia="Times New Roman" w:hAnsi="Arial" w:cs="Arial"/>
          <w:bCs/>
          <w:sz w:val="21"/>
          <w:szCs w:val="21"/>
          <w:lang w:val="es-ES_tradnl" w:eastAsia="es-ES"/>
        </w:rPr>
      </w:pPr>
      <w:r w:rsidRPr="008C21B5">
        <w:rPr>
          <w:rFonts w:ascii="Arial" w:eastAsia="Times New Roman" w:hAnsi="Arial" w:cs="Arial"/>
          <w:b/>
          <w:bCs/>
          <w:sz w:val="21"/>
          <w:szCs w:val="21"/>
          <w:lang w:val="es-ES_tradnl" w:eastAsia="es-ES"/>
        </w:rPr>
        <w:t xml:space="preserve">DÉCIMA </w:t>
      </w:r>
      <w:r w:rsidR="005C5032" w:rsidRPr="008C21B5">
        <w:rPr>
          <w:rFonts w:ascii="Arial" w:eastAsia="Times New Roman" w:hAnsi="Arial" w:cs="Arial"/>
          <w:b/>
          <w:bCs/>
          <w:sz w:val="21"/>
          <w:szCs w:val="21"/>
          <w:lang w:val="es-ES_tradnl" w:eastAsia="es-ES"/>
        </w:rPr>
        <w:t>SEGUNDA</w:t>
      </w:r>
      <w:r w:rsidRPr="008C21B5">
        <w:rPr>
          <w:rFonts w:ascii="Arial" w:eastAsia="Times New Roman" w:hAnsi="Arial" w:cs="Arial"/>
          <w:b/>
          <w:bCs/>
          <w:sz w:val="21"/>
          <w:szCs w:val="21"/>
          <w:lang w:val="es-ES_tradnl" w:eastAsia="es-ES"/>
        </w:rPr>
        <w:t>.- SUSPENSIÓN TEMPORAL O DEFINITIVA DEL SERVICIO</w:t>
      </w:r>
      <w:r w:rsidRPr="008C21B5">
        <w:rPr>
          <w:rFonts w:ascii="Arial" w:eastAsia="Times New Roman" w:hAnsi="Arial" w:cs="Arial"/>
          <w:bCs/>
          <w:sz w:val="21"/>
          <w:szCs w:val="21"/>
          <w:lang w:val="es-ES_tradnl" w:eastAsia="es-ES"/>
        </w:rPr>
        <w:t xml:space="preserve"> </w:t>
      </w:r>
    </w:p>
    <w:p w:rsidR="006A4556" w:rsidRPr="008C21B5" w:rsidRDefault="006A4556" w:rsidP="006A4556">
      <w:pPr>
        <w:spacing w:after="0"/>
        <w:ind w:right="-284"/>
        <w:jc w:val="both"/>
        <w:rPr>
          <w:rFonts w:ascii="Arial" w:eastAsia="Times New Roman" w:hAnsi="Arial" w:cs="Arial"/>
          <w:bCs/>
          <w:sz w:val="21"/>
          <w:szCs w:val="21"/>
          <w:lang w:val="es-ES_tradnl" w:eastAsia="es-ES"/>
        </w:rPr>
      </w:pPr>
    </w:p>
    <w:p w:rsidR="006A4556" w:rsidRPr="008C21B5" w:rsidRDefault="006A4556" w:rsidP="006A4556">
      <w:pPr>
        <w:spacing w:after="0"/>
        <w:ind w:right="-284"/>
        <w:jc w:val="both"/>
        <w:rPr>
          <w:rFonts w:ascii="Arial" w:eastAsia="Times New Roman" w:hAnsi="Arial" w:cs="Arial"/>
          <w:bCs/>
          <w:sz w:val="21"/>
          <w:szCs w:val="21"/>
          <w:lang w:val="es-ES_tradnl" w:eastAsia="es-ES"/>
        </w:rPr>
      </w:pPr>
      <w:r w:rsidRPr="008C21B5">
        <w:rPr>
          <w:rFonts w:ascii="Arial" w:eastAsia="Times New Roman" w:hAnsi="Arial" w:cs="Arial"/>
          <w:bCs/>
          <w:sz w:val="21"/>
          <w:szCs w:val="21"/>
          <w:lang w:val="es-ES_tradnl" w:eastAsia="es-ES"/>
        </w:rPr>
        <w:t xml:space="preserve">En caso de que </w:t>
      </w:r>
      <w:r w:rsidRPr="008C21B5">
        <w:rPr>
          <w:rFonts w:ascii="Arial" w:eastAsia="Times New Roman" w:hAnsi="Arial" w:cs="Arial"/>
          <w:b/>
          <w:bCs/>
          <w:sz w:val="21"/>
          <w:szCs w:val="21"/>
          <w:lang w:val="es-ES_tradnl" w:eastAsia="es-ES"/>
        </w:rPr>
        <w:t xml:space="preserve">EL CONTRATANTE </w:t>
      </w:r>
      <w:r w:rsidRPr="008C21B5">
        <w:rPr>
          <w:rFonts w:ascii="Arial" w:eastAsia="Times New Roman" w:hAnsi="Arial" w:cs="Arial"/>
          <w:bCs/>
          <w:sz w:val="21"/>
          <w:szCs w:val="21"/>
          <w:lang w:val="es-ES_tradnl" w:eastAsia="es-ES"/>
        </w:rPr>
        <w:t>decida suspender temporalmente la ejecución de sus operaciones, deberá dar aviso por escrito a “</w:t>
      </w:r>
      <w:r w:rsidRPr="008C21B5">
        <w:rPr>
          <w:rFonts w:ascii="Arial" w:eastAsia="Times New Roman" w:hAnsi="Arial" w:cs="Arial"/>
          <w:b/>
          <w:bCs/>
          <w:sz w:val="21"/>
          <w:szCs w:val="21"/>
          <w:lang w:val="es-ES_tradnl" w:eastAsia="es-ES"/>
        </w:rPr>
        <w:t>EL CONTRATISTA”</w:t>
      </w:r>
      <w:r w:rsidRPr="008C21B5">
        <w:rPr>
          <w:rFonts w:ascii="Arial" w:eastAsia="Times New Roman" w:hAnsi="Arial" w:cs="Arial"/>
          <w:bCs/>
          <w:sz w:val="21"/>
          <w:szCs w:val="21"/>
          <w:lang w:val="es-ES_tradnl" w:eastAsia="es-ES"/>
        </w:rPr>
        <w:t xml:space="preserve"> con por lo menos 30 días naturales de anticipación, debiendo comunicarle la duración máxima de dicha suspensión, la cual no podrá exceder de 15 (quince) días.</w:t>
      </w:r>
    </w:p>
    <w:p w:rsidR="006A4556" w:rsidRPr="008C21B5" w:rsidRDefault="006A4556" w:rsidP="006A4556">
      <w:pPr>
        <w:spacing w:after="0"/>
        <w:ind w:right="-284"/>
        <w:jc w:val="both"/>
        <w:rPr>
          <w:rFonts w:ascii="Arial" w:eastAsia="Times New Roman" w:hAnsi="Arial" w:cs="Arial"/>
          <w:bCs/>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Una vez recibidos por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el aviso de suspensión y solicitud de prórroga de vigencia del Contrato, ésta notificará a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 xml:space="preserve"> dentro de un plazo que no deberá exceder de 3 (tres) días hábiles su decisión de continuar o no brindando el servicio una vez que termine la mencionada suspensión. En caso de que la misma exceda del plazo señalado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podrá determinar la terminación anticipada del presente Contrato sin necesidad de declaración judicial en cuyo caso las cargas laborales  quedarán a cargo de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a partir del día siguiente de la fecha de terminación del presente así como la totalidad de las obligaciones laborales y de diversa índole  aplicables.</w:t>
      </w:r>
    </w:p>
    <w:p w:rsidR="006A4556" w:rsidRPr="008C21B5" w:rsidRDefault="006A4556" w:rsidP="006A4556">
      <w:pPr>
        <w:spacing w:after="0"/>
        <w:ind w:right="-284"/>
        <w:jc w:val="both"/>
        <w:rPr>
          <w:rFonts w:ascii="Arial" w:eastAsia="Times New Roman" w:hAnsi="Arial" w:cs="Arial"/>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Si la suspensión de labores es originada por mandamiento de cualquier autoridad judicial o administrativa, o por clausura de algún establecimiento de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éste deberá de pagar oportunamente los salarios, prestaciones y demás pagos aplicables por el tiempo que dure la suspensión.</w:t>
      </w:r>
    </w:p>
    <w:p w:rsidR="006A4556" w:rsidRPr="008C21B5" w:rsidRDefault="006A4556" w:rsidP="006A4556">
      <w:pPr>
        <w:spacing w:after="0"/>
        <w:ind w:right="-284"/>
        <w:jc w:val="both"/>
        <w:rPr>
          <w:rFonts w:ascii="Arial" w:eastAsia="Times New Roman" w:hAnsi="Arial" w:cs="Arial"/>
          <w:sz w:val="21"/>
          <w:szCs w:val="21"/>
          <w:lang w:val="es-ES_tradnl" w:eastAsia="es-ES"/>
        </w:rPr>
      </w:pPr>
    </w:p>
    <w:p w:rsidR="006A4556" w:rsidRPr="008C21B5" w:rsidRDefault="006A4556" w:rsidP="006A4556">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En caso de que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no cubriera dichos pagos de manera oportuna, dicha omisión será considerada como causa de rescisión del presente Contrato y operará a partir de ese momento el pago de las obligaciones laborales a cargo de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w:t>
      </w:r>
    </w:p>
    <w:p w:rsidR="005632BF" w:rsidRPr="008C21B5" w:rsidRDefault="005632BF" w:rsidP="006A4556">
      <w:pPr>
        <w:spacing w:after="0"/>
        <w:ind w:right="-284"/>
        <w:jc w:val="both"/>
        <w:rPr>
          <w:rFonts w:ascii="Arial" w:eastAsia="Times New Roman" w:hAnsi="Arial" w:cs="Arial"/>
          <w:sz w:val="21"/>
          <w:szCs w:val="21"/>
          <w:lang w:val="es-ES_tradnl" w:eastAsia="es-ES"/>
        </w:rPr>
      </w:pPr>
    </w:p>
    <w:p w:rsidR="005632BF" w:rsidRPr="008C21B5" w:rsidRDefault="005632BF" w:rsidP="00D124F8">
      <w:pPr>
        <w:spacing w:after="0"/>
        <w:ind w:right="-284"/>
        <w:jc w:val="both"/>
        <w:rPr>
          <w:rFonts w:ascii="Arial" w:eastAsia="Times New Roman" w:hAnsi="Arial" w:cs="Arial"/>
          <w:sz w:val="21"/>
          <w:szCs w:val="21"/>
          <w:u w:val="single"/>
          <w:lang w:val="es-ES_tradnl" w:eastAsia="es-ES"/>
        </w:rPr>
      </w:pPr>
      <w:r w:rsidRPr="008C21B5">
        <w:rPr>
          <w:rFonts w:ascii="Arial" w:eastAsia="Times New Roman" w:hAnsi="Arial" w:cs="Arial"/>
          <w:b/>
          <w:sz w:val="21"/>
          <w:szCs w:val="21"/>
          <w:lang w:val="es-ES_tradnl" w:eastAsia="es-ES"/>
        </w:rPr>
        <w:t xml:space="preserve">DÉCIMA </w:t>
      </w:r>
      <w:r w:rsidR="005C5032" w:rsidRPr="008C21B5">
        <w:rPr>
          <w:rFonts w:ascii="Arial" w:eastAsia="Times New Roman" w:hAnsi="Arial" w:cs="Arial"/>
          <w:b/>
          <w:sz w:val="21"/>
          <w:szCs w:val="21"/>
          <w:lang w:val="es-ES_tradnl" w:eastAsia="es-ES"/>
        </w:rPr>
        <w:t>TERCERA</w:t>
      </w:r>
      <w:r w:rsidRPr="008C21B5">
        <w:rPr>
          <w:rFonts w:ascii="Arial" w:eastAsia="Times New Roman" w:hAnsi="Arial" w:cs="Arial"/>
          <w:b/>
          <w:sz w:val="21"/>
          <w:szCs w:val="21"/>
          <w:lang w:val="es-ES_tradnl" w:eastAsia="es-ES"/>
        </w:rPr>
        <w:t>.- OBLIGACIONES DE “EL CONTRATANTE”</w:t>
      </w:r>
    </w:p>
    <w:p w:rsidR="005632BF" w:rsidRPr="008C21B5" w:rsidRDefault="005632BF" w:rsidP="00D124F8">
      <w:pPr>
        <w:spacing w:after="0"/>
        <w:ind w:right="-284"/>
        <w:jc w:val="both"/>
        <w:rPr>
          <w:rFonts w:ascii="Arial" w:eastAsia="Times New Roman" w:hAnsi="Arial" w:cs="Arial"/>
          <w:sz w:val="21"/>
          <w:szCs w:val="21"/>
          <w:lang w:val="es-ES_tradnl" w:eastAsia="es-ES"/>
        </w:rPr>
      </w:pPr>
    </w:p>
    <w:p w:rsidR="005632BF" w:rsidRPr="008C21B5" w:rsidRDefault="005632BF" w:rsidP="00D124F8">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Sin perjuicio de las demás derechos y obligaciones previstos en este Contrato, son obligaciones de “</w:t>
      </w:r>
      <w:r w:rsidRPr="008C21B5">
        <w:rPr>
          <w:rFonts w:ascii="Arial" w:eastAsia="Times New Roman" w:hAnsi="Arial" w:cs="Arial"/>
          <w:b/>
          <w:sz w:val="21"/>
          <w:szCs w:val="21"/>
          <w:lang w:val="es-ES_tradnl" w:eastAsia="es-ES"/>
        </w:rPr>
        <w:t>EL CONTRATANTE</w:t>
      </w:r>
      <w:r w:rsidRPr="008C21B5">
        <w:rPr>
          <w:rFonts w:ascii="Arial" w:eastAsia="Times New Roman" w:hAnsi="Arial" w:cs="Arial"/>
          <w:sz w:val="21"/>
          <w:szCs w:val="21"/>
          <w:lang w:val="es-ES_tradnl" w:eastAsia="es-ES"/>
        </w:rPr>
        <w:t xml:space="preserve">”: </w:t>
      </w:r>
    </w:p>
    <w:p w:rsidR="005632BF" w:rsidRPr="008C21B5" w:rsidRDefault="005632BF" w:rsidP="00D124F8">
      <w:pPr>
        <w:spacing w:after="0"/>
        <w:ind w:right="-284"/>
        <w:jc w:val="both"/>
        <w:rPr>
          <w:rFonts w:ascii="Arial" w:eastAsia="Times New Roman" w:hAnsi="Arial" w:cs="Arial"/>
          <w:sz w:val="21"/>
          <w:szCs w:val="21"/>
          <w:lang w:val="es-ES_tradnl" w:eastAsia="es-ES"/>
        </w:rPr>
      </w:pPr>
    </w:p>
    <w:p w:rsidR="005632BF" w:rsidRPr="008C21B5" w:rsidRDefault="005632BF" w:rsidP="00D124F8">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a)</w:t>
      </w:r>
      <w:r w:rsidRPr="008C21B5">
        <w:rPr>
          <w:rFonts w:ascii="Arial" w:eastAsia="Times New Roman" w:hAnsi="Arial" w:cs="Arial"/>
          <w:sz w:val="21"/>
          <w:szCs w:val="21"/>
          <w:lang w:val="es-ES_tradnl" w:eastAsia="es-ES"/>
        </w:rPr>
        <w:tab/>
        <w:t>Llevar a cabo el pago puntual y oportuno de las erogaciones previstas en la Cláusula Tercera de este Contrato  contraprestación prevista en la Cláusula Segunda y Tercera de este Contrato.</w:t>
      </w:r>
    </w:p>
    <w:p w:rsidR="005632BF" w:rsidRPr="008C21B5" w:rsidRDefault="005632BF" w:rsidP="00D124F8">
      <w:pPr>
        <w:spacing w:after="0"/>
        <w:ind w:right="-284"/>
        <w:jc w:val="both"/>
        <w:rPr>
          <w:rFonts w:ascii="Arial" w:eastAsia="Times New Roman" w:hAnsi="Arial" w:cs="Arial"/>
          <w:sz w:val="21"/>
          <w:szCs w:val="21"/>
          <w:lang w:val="es-ES_tradnl" w:eastAsia="es-ES"/>
        </w:rPr>
      </w:pPr>
    </w:p>
    <w:p w:rsidR="005632BF" w:rsidRPr="008C21B5" w:rsidRDefault="005632BF" w:rsidP="00D124F8">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b)</w:t>
      </w:r>
      <w:r w:rsidRPr="008C21B5">
        <w:rPr>
          <w:rFonts w:ascii="Arial" w:eastAsia="Times New Roman" w:hAnsi="Arial" w:cs="Arial"/>
          <w:sz w:val="21"/>
          <w:szCs w:val="21"/>
          <w:lang w:val="es-ES_tradnl" w:eastAsia="es-ES"/>
        </w:rPr>
        <w:tab/>
        <w:t xml:space="preserve">Notificar a </w:t>
      </w:r>
      <w:r w:rsidRPr="008C21B5">
        <w:rPr>
          <w:rFonts w:ascii="Arial" w:eastAsia="Times New Roman" w:hAnsi="Arial" w:cs="Arial"/>
          <w:b/>
          <w:sz w:val="21"/>
          <w:szCs w:val="21"/>
          <w:lang w:val="es-ES_tradnl" w:eastAsia="es-ES"/>
        </w:rPr>
        <w:t>“EL CONTRATISTA</w:t>
      </w:r>
      <w:r w:rsidR="009403AE" w:rsidRPr="008C21B5">
        <w:rPr>
          <w:rFonts w:ascii="Arial" w:eastAsia="Times New Roman" w:hAnsi="Arial" w:cs="Arial"/>
          <w:b/>
          <w:sz w:val="21"/>
          <w:szCs w:val="21"/>
          <w:lang w:val="es-ES_tradnl" w:eastAsia="es-ES"/>
        </w:rPr>
        <w:t xml:space="preserve">” </w:t>
      </w:r>
      <w:r w:rsidRPr="008C21B5">
        <w:rPr>
          <w:rFonts w:ascii="Arial" w:eastAsia="Times New Roman" w:hAnsi="Arial" w:cs="Arial"/>
          <w:sz w:val="21"/>
          <w:szCs w:val="21"/>
          <w:lang w:val="es-ES_tradnl" w:eastAsia="es-ES"/>
        </w:rPr>
        <w:t xml:space="preserve">respecto a </w:t>
      </w:r>
      <w:r w:rsidR="00A51368" w:rsidRPr="008C21B5">
        <w:rPr>
          <w:rFonts w:ascii="Arial" w:eastAsia="Times New Roman" w:hAnsi="Arial" w:cs="Arial"/>
          <w:sz w:val="21"/>
          <w:szCs w:val="21"/>
          <w:lang w:val="es-ES_tradnl" w:eastAsia="es-ES"/>
        </w:rPr>
        <w:t>las reducciones de</w:t>
      </w:r>
      <w:r w:rsidRPr="008C21B5">
        <w:rPr>
          <w:rFonts w:ascii="Arial" w:eastAsia="Times New Roman" w:hAnsi="Arial" w:cs="Arial"/>
          <w:sz w:val="21"/>
          <w:szCs w:val="21"/>
          <w:lang w:val="es-ES_tradnl" w:eastAsia="es-ES"/>
        </w:rPr>
        <w:t xml:space="preserve"> los </w:t>
      </w:r>
      <w:r w:rsidR="00A51368" w:rsidRPr="008C21B5">
        <w:rPr>
          <w:rFonts w:ascii="Arial" w:eastAsia="Times New Roman" w:hAnsi="Arial" w:cs="Arial"/>
          <w:sz w:val="21"/>
          <w:szCs w:val="21"/>
          <w:lang w:val="es-ES_tradnl" w:eastAsia="es-ES"/>
        </w:rPr>
        <w:t>elementos</w:t>
      </w:r>
      <w:r w:rsidRPr="008C21B5">
        <w:rPr>
          <w:rFonts w:ascii="Arial" w:eastAsia="Times New Roman" w:hAnsi="Arial" w:cs="Arial"/>
          <w:sz w:val="21"/>
          <w:szCs w:val="21"/>
          <w:lang w:val="es-ES_tradnl" w:eastAsia="es-ES"/>
        </w:rPr>
        <w:t xml:space="preserve"> que tenga durante la vigencia del presente Contrato. La notificación  referida deberá llevarse a cabo por escrito, con acuse de recibo, firmada por un apoderado de “</w:t>
      </w:r>
      <w:r w:rsidRPr="008C21B5">
        <w:rPr>
          <w:rFonts w:ascii="Arial" w:eastAsia="Times New Roman" w:hAnsi="Arial" w:cs="Arial"/>
          <w:b/>
          <w:sz w:val="21"/>
          <w:szCs w:val="21"/>
          <w:lang w:val="es-ES_tradnl" w:eastAsia="es-ES"/>
        </w:rPr>
        <w:t xml:space="preserve">EL CONTRATANTE </w:t>
      </w:r>
      <w:r w:rsidRPr="008C21B5">
        <w:rPr>
          <w:rFonts w:ascii="Arial" w:eastAsia="Times New Roman" w:hAnsi="Arial" w:cs="Arial"/>
          <w:sz w:val="21"/>
          <w:szCs w:val="21"/>
          <w:lang w:val="es-ES_tradnl" w:eastAsia="es-ES"/>
        </w:rPr>
        <w:t xml:space="preserve">y deberá entregarse por lo menos 5 (cinco) días hábiles de anticipación a la fecha en que pretenda que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haga efectiva la prestación de los servicios adicionales correspondientes. </w:t>
      </w:r>
    </w:p>
    <w:p w:rsidR="005632BF" w:rsidRPr="008C21B5" w:rsidRDefault="005632BF" w:rsidP="00D124F8">
      <w:pPr>
        <w:spacing w:after="0"/>
        <w:ind w:right="-284"/>
        <w:jc w:val="both"/>
        <w:rPr>
          <w:rFonts w:ascii="Arial" w:eastAsia="Times New Roman" w:hAnsi="Arial" w:cs="Arial"/>
          <w:sz w:val="21"/>
          <w:szCs w:val="21"/>
          <w:lang w:val="es-ES_tradnl" w:eastAsia="es-ES"/>
        </w:rPr>
      </w:pPr>
    </w:p>
    <w:p w:rsidR="005632BF" w:rsidRPr="008C21B5" w:rsidRDefault="005632BF" w:rsidP="00D124F8">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c)</w:t>
      </w:r>
      <w:r w:rsidRPr="008C21B5">
        <w:rPr>
          <w:rFonts w:ascii="Arial" w:eastAsia="Times New Roman" w:hAnsi="Arial" w:cs="Arial"/>
          <w:sz w:val="21"/>
          <w:szCs w:val="21"/>
          <w:lang w:val="es-ES_tradnl" w:eastAsia="es-ES"/>
        </w:rPr>
        <w:tab/>
        <w:t xml:space="preserve">Informar  y entregar a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dentro de las 24 horas siguientes a que sean recibidas, todas las demandas, notificaciones  citatorios, emplazamientos  y documentación en general que reciba en relación con los elementos  que se asigne a la prestación de los servicios objeto de este Contrato, a fin de que </w:t>
      </w:r>
      <w:r w:rsidRPr="008C21B5">
        <w:rPr>
          <w:rFonts w:ascii="Arial" w:eastAsia="Times New Roman" w:hAnsi="Arial" w:cs="Arial"/>
          <w:b/>
          <w:sz w:val="21"/>
          <w:szCs w:val="21"/>
          <w:lang w:val="es-ES_tradnl" w:eastAsia="es-ES"/>
        </w:rPr>
        <w:t>“EL CONTRATISTA”</w:t>
      </w:r>
      <w:r w:rsidRPr="008C21B5">
        <w:rPr>
          <w:rFonts w:ascii="Arial" w:eastAsia="Times New Roman" w:hAnsi="Arial" w:cs="Arial"/>
          <w:sz w:val="21"/>
          <w:szCs w:val="21"/>
          <w:lang w:val="es-ES_tradnl" w:eastAsia="es-ES"/>
        </w:rPr>
        <w:t xml:space="preserve"> esté en posibilidad de ofrecer la asesoría y servicios jurídico laborales objeto del mismo, en los términos y bajo las condiciones previstos en este Contrato. </w:t>
      </w:r>
    </w:p>
    <w:p w:rsidR="005632BF" w:rsidRPr="008C21B5" w:rsidRDefault="005632BF" w:rsidP="00D124F8">
      <w:pPr>
        <w:spacing w:after="0"/>
        <w:ind w:right="-284"/>
        <w:jc w:val="both"/>
        <w:rPr>
          <w:rFonts w:ascii="Arial" w:eastAsia="Times New Roman" w:hAnsi="Arial" w:cs="Arial"/>
          <w:sz w:val="21"/>
          <w:szCs w:val="21"/>
          <w:lang w:val="es-ES_tradnl" w:eastAsia="es-ES"/>
        </w:rPr>
      </w:pPr>
    </w:p>
    <w:p w:rsidR="005632BF" w:rsidRPr="008C21B5" w:rsidRDefault="005632BF" w:rsidP="00D124F8">
      <w:pPr>
        <w:spacing w:after="0"/>
        <w:ind w:right="-284"/>
        <w:jc w:val="both"/>
        <w:rPr>
          <w:rFonts w:ascii="Arial" w:eastAsia="Times New Roman" w:hAnsi="Arial" w:cs="Arial"/>
          <w:sz w:val="21"/>
          <w:szCs w:val="21"/>
          <w:u w:val="single"/>
          <w:lang w:eastAsia="es-ES"/>
        </w:rPr>
      </w:pPr>
      <w:r w:rsidRPr="008C21B5">
        <w:rPr>
          <w:rFonts w:ascii="Arial" w:eastAsia="Times New Roman" w:hAnsi="Arial" w:cs="Arial"/>
          <w:b/>
          <w:sz w:val="21"/>
          <w:szCs w:val="21"/>
          <w:lang w:val="es-ES_tradnl" w:eastAsia="es-ES"/>
        </w:rPr>
        <w:t xml:space="preserve">DÉCIMA </w:t>
      </w:r>
      <w:r w:rsidR="005C5032" w:rsidRPr="008C21B5">
        <w:rPr>
          <w:rFonts w:ascii="Arial" w:eastAsia="Times New Roman" w:hAnsi="Arial" w:cs="Arial"/>
          <w:b/>
          <w:sz w:val="21"/>
          <w:szCs w:val="21"/>
          <w:lang w:val="es-ES_tradnl" w:eastAsia="es-ES"/>
        </w:rPr>
        <w:t>CUARTA</w:t>
      </w:r>
      <w:r w:rsidRPr="008C21B5">
        <w:rPr>
          <w:rFonts w:ascii="Arial" w:eastAsia="Times New Roman" w:hAnsi="Arial" w:cs="Arial"/>
          <w:sz w:val="21"/>
          <w:szCs w:val="21"/>
          <w:lang w:val="es-ES_tradnl" w:eastAsia="es-ES"/>
        </w:rPr>
        <w:t xml:space="preserve">.- </w:t>
      </w:r>
      <w:r w:rsidRPr="008C21B5">
        <w:rPr>
          <w:rFonts w:ascii="Arial" w:eastAsia="Times New Roman" w:hAnsi="Arial" w:cs="Arial"/>
          <w:b/>
          <w:sz w:val="21"/>
          <w:szCs w:val="21"/>
          <w:lang w:eastAsia="es-ES"/>
        </w:rPr>
        <w:t>OBLIGACIONES DE</w:t>
      </w:r>
      <w:r w:rsidRPr="008C21B5">
        <w:rPr>
          <w:rFonts w:ascii="Arial" w:eastAsia="Times New Roman" w:hAnsi="Arial" w:cs="Arial"/>
          <w:sz w:val="21"/>
          <w:szCs w:val="21"/>
          <w:lang w:eastAsia="es-ES"/>
        </w:rPr>
        <w:t xml:space="preserv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w:t>
      </w:r>
    </w:p>
    <w:p w:rsidR="005632BF" w:rsidRPr="008C21B5" w:rsidRDefault="005632BF" w:rsidP="00D124F8">
      <w:pPr>
        <w:spacing w:after="0"/>
        <w:ind w:right="-284"/>
        <w:jc w:val="both"/>
        <w:rPr>
          <w:rFonts w:ascii="Arial" w:eastAsia="Times New Roman" w:hAnsi="Arial" w:cs="Arial"/>
          <w:sz w:val="21"/>
          <w:szCs w:val="21"/>
          <w:u w:val="single"/>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Sin perjuicio de los demás derechos y obligaciones previstos en este Contrato, son obligaciones de </w:t>
      </w:r>
      <w:r w:rsidRPr="008C21B5">
        <w:rPr>
          <w:rFonts w:ascii="Arial" w:eastAsia="Times New Roman" w:hAnsi="Arial" w:cs="Arial"/>
          <w:b/>
          <w:sz w:val="21"/>
          <w:szCs w:val="21"/>
          <w:lang w:eastAsia="es-ES"/>
        </w:rPr>
        <w:t>“EL CONTRATISTA”:</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a)</w:t>
      </w:r>
      <w:r w:rsidRPr="008C21B5">
        <w:rPr>
          <w:rFonts w:ascii="Arial" w:eastAsia="Times New Roman" w:hAnsi="Arial" w:cs="Arial"/>
          <w:sz w:val="21"/>
          <w:szCs w:val="21"/>
          <w:lang w:eastAsia="es-ES"/>
        </w:rPr>
        <w:tab/>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prestará los servicios especializados a que se refiere este Contrato con sus propios trabajadores, los cuales están debidamente calificados para llevar a cabo las actividades que requiera el</w:t>
      </w:r>
      <w:r w:rsidRPr="008C21B5">
        <w:rPr>
          <w:rFonts w:ascii="Arial" w:eastAsia="Times New Roman" w:hAnsi="Arial" w:cs="Arial"/>
          <w:b/>
          <w:sz w:val="21"/>
          <w:szCs w:val="21"/>
          <w:lang w:eastAsia="es-ES"/>
        </w:rPr>
        <w:t xml:space="preserve"> “EL CONTRATANTE”.</w:t>
      </w:r>
      <w:r w:rsidRPr="008C21B5">
        <w:rPr>
          <w:rFonts w:ascii="Arial" w:eastAsia="Times New Roman" w:hAnsi="Arial" w:cs="Arial"/>
          <w:sz w:val="21"/>
          <w:szCs w:val="21"/>
          <w:lang w:eastAsia="es-ES"/>
        </w:rPr>
        <w:t xml:space="preserve">  </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b)</w:t>
      </w:r>
      <w:r w:rsidRPr="008C21B5">
        <w:rPr>
          <w:rFonts w:ascii="Arial" w:eastAsia="Times New Roman" w:hAnsi="Arial" w:cs="Arial"/>
          <w:sz w:val="21"/>
          <w:szCs w:val="21"/>
          <w:lang w:eastAsia="es-ES"/>
        </w:rPr>
        <w:tab/>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será responsable de llevar a cabo todos los procesos de contratación, inscripción (alta), baja y demás trámites aplicables ante el IMSS, INFONAVIT y SAR.  Queda expresamente convenido que el único que podrá dar por terminada, suspendida o rescindida la relación de trabajo directamente con sus trabajadores  será precisamente en todos los casos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a través de su personal jurídico, de acuerdo a sus políticas y procedimientos.</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Asimismo, únicamente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estará facultado para llevar a cabo las negociaciones para el pago de indemnizaciones laborales y prestaciones derivadas de los contratos individuales y, en su caso, convenir con los elementos  los pagos a llevarse a cabo con motivo de la reducción de dichos elementos.</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no estará facultado para ni podrá comunicar reducciones a los elementos, ni ofrecerles o negociar pago o compensación económica alguna bajo ningún concepto, ya sea que los elementos se encuentren activos o se hubiera determinado su reducción.  En caso que los elementos asignados por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para la prestación de servicios a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incurriera en alguna de las faltas previstas por el artículo 47 de la Ley Federal del Trabajo en contra de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o de su personal propio,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podrá solicitar a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que retire a dichos elementos de la prestación de servicios en su favor.</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  En caso que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decida terminar la relación laboral con dichos elementos deberá llevar a cabo el análisis y valoración de la pertinencia de la reducción, la programación de la notificación de la reducción y los procesos de nómina y administrativos necesarios.  </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c)</w:t>
      </w:r>
      <w:r w:rsidRPr="008C21B5">
        <w:rPr>
          <w:rFonts w:ascii="Arial" w:eastAsia="Times New Roman" w:hAnsi="Arial" w:cs="Arial"/>
          <w:sz w:val="21"/>
          <w:szCs w:val="21"/>
          <w:lang w:eastAsia="es-ES"/>
        </w:rPr>
        <w:tab/>
        <w:t xml:space="preserve">En caso de que una parte o la totalidad de los trabajadores proporcionados para prestación de los servicios objeto del presente contrato por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califique como personal sindicalizado, se acuerda expresamente que </w:t>
      </w:r>
      <w:r w:rsidRPr="008C21B5">
        <w:rPr>
          <w:rFonts w:ascii="Arial" w:eastAsia="Times New Roman" w:hAnsi="Arial" w:cs="Arial"/>
          <w:b/>
          <w:sz w:val="21"/>
          <w:szCs w:val="21"/>
          <w:lang w:eastAsia="es-ES"/>
        </w:rPr>
        <w:t xml:space="preserve">“EL CONTRATISTA” </w:t>
      </w:r>
      <w:r w:rsidRPr="008C21B5">
        <w:rPr>
          <w:rFonts w:ascii="Arial" w:eastAsia="Times New Roman" w:hAnsi="Arial" w:cs="Arial"/>
          <w:sz w:val="21"/>
          <w:szCs w:val="21"/>
          <w:lang w:eastAsia="es-ES"/>
        </w:rPr>
        <w:t xml:space="preserve">será el único responsable de la celebración y revisión del Contrato Colectivo correspondiente y del manejo de la relación con el correspondiente sindicato y de la observancia de cualquiera y todas las obligaciones relacionadas con los elementos de que se trate previstas en los contratos colectivos correspondientes. </w:t>
      </w:r>
    </w:p>
    <w:p w:rsidR="005632BF" w:rsidRPr="008C21B5" w:rsidRDefault="005632BF" w:rsidP="00D124F8">
      <w:pPr>
        <w:spacing w:after="0"/>
        <w:ind w:right="-284"/>
        <w:jc w:val="both"/>
        <w:rPr>
          <w:rFonts w:ascii="Arial" w:eastAsia="Times New Roman" w:hAnsi="Arial" w:cs="Arial"/>
          <w:sz w:val="21"/>
          <w:szCs w:val="21"/>
          <w:lang w:eastAsia="es-ES"/>
        </w:rPr>
      </w:pPr>
    </w:p>
    <w:p w:rsidR="005632BF" w:rsidRPr="008C21B5" w:rsidRDefault="005632BF" w:rsidP="00D124F8">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d)</w:t>
      </w:r>
      <w:r w:rsidRPr="008C21B5">
        <w:rPr>
          <w:rFonts w:ascii="Arial" w:eastAsia="Times New Roman" w:hAnsi="Arial" w:cs="Arial"/>
          <w:sz w:val="21"/>
          <w:szCs w:val="21"/>
          <w:lang w:eastAsia="es-ES"/>
        </w:rPr>
        <w:tab/>
        <w:t xml:space="preserve">A partir de la fecha de celebración de este Contrato y durante su vigencia,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y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se coordinarán para recabar la información respecto de los accidentes y lesiones que se relacionen con los empleados de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que hayan sido asignados a los sitios de trabajo de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cooperando en la investigación de los hechos y circunstancias de dichos accidentes, para la debida actualización de la prima de riesgo.  Las partes convienen que el monto correspondiente a la actualización de </w:t>
      </w:r>
      <w:r w:rsidRPr="008C21B5">
        <w:rPr>
          <w:rFonts w:ascii="Arial" w:eastAsia="Times New Roman" w:hAnsi="Arial" w:cs="Arial"/>
          <w:sz w:val="21"/>
          <w:szCs w:val="21"/>
          <w:lang w:eastAsia="es-ES"/>
        </w:rPr>
        <w:lastRenderedPageBreak/>
        <w:t>la prima de riesgo será considerado como un Costo Laboral reembolsable por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w:t>
      </w:r>
    </w:p>
    <w:p w:rsidR="005632BF" w:rsidRPr="008C21B5" w:rsidRDefault="005632BF" w:rsidP="005632BF">
      <w:pPr>
        <w:spacing w:after="0" w:line="240" w:lineRule="auto"/>
        <w:ind w:right="-284"/>
        <w:jc w:val="both"/>
        <w:rPr>
          <w:rFonts w:ascii="Arial" w:eastAsia="Times New Roman" w:hAnsi="Arial" w:cs="Arial"/>
          <w:sz w:val="21"/>
          <w:szCs w:val="21"/>
          <w:lang w:eastAsia="es-ES"/>
        </w:rPr>
      </w:pPr>
    </w:p>
    <w:p w:rsidR="005632BF" w:rsidRPr="008C21B5" w:rsidRDefault="00D124F8" w:rsidP="005632BF">
      <w:pPr>
        <w:spacing w:after="0" w:line="240" w:lineRule="auto"/>
        <w:ind w:right="-284"/>
        <w:jc w:val="both"/>
        <w:rPr>
          <w:rFonts w:ascii="Arial" w:eastAsia="Times New Roman" w:hAnsi="Arial" w:cs="Arial"/>
          <w:b/>
          <w:sz w:val="21"/>
          <w:szCs w:val="21"/>
          <w:lang w:eastAsia="es-ES"/>
        </w:rPr>
      </w:pPr>
      <w:r w:rsidRPr="008C21B5">
        <w:rPr>
          <w:rFonts w:ascii="Arial" w:eastAsia="Times New Roman" w:hAnsi="Arial" w:cs="Arial"/>
          <w:b/>
          <w:sz w:val="21"/>
          <w:szCs w:val="21"/>
          <w:lang w:eastAsia="es-ES"/>
        </w:rPr>
        <w:t xml:space="preserve">DÉCIMA </w:t>
      </w:r>
      <w:r w:rsidR="005C5032" w:rsidRPr="008C21B5">
        <w:rPr>
          <w:rFonts w:ascii="Arial" w:eastAsia="Times New Roman" w:hAnsi="Arial" w:cs="Arial"/>
          <w:b/>
          <w:sz w:val="21"/>
          <w:szCs w:val="21"/>
          <w:lang w:eastAsia="es-ES"/>
        </w:rPr>
        <w:t>QUINTA</w:t>
      </w:r>
      <w:r w:rsidRPr="008C21B5">
        <w:rPr>
          <w:rFonts w:ascii="Arial" w:eastAsia="Times New Roman" w:hAnsi="Arial" w:cs="Arial"/>
          <w:b/>
          <w:sz w:val="21"/>
          <w:szCs w:val="21"/>
          <w:lang w:eastAsia="es-ES"/>
        </w:rPr>
        <w:t>.- PARTES INDEPENDIENTES</w:t>
      </w:r>
    </w:p>
    <w:p w:rsidR="005632BF" w:rsidRPr="008C21B5" w:rsidRDefault="005632BF" w:rsidP="005632BF">
      <w:pPr>
        <w:spacing w:after="0" w:line="240" w:lineRule="auto"/>
        <w:ind w:right="-284"/>
        <w:jc w:val="both"/>
        <w:rPr>
          <w:rFonts w:ascii="Arial" w:eastAsia="Times New Roman" w:hAnsi="Arial" w:cs="Arial"/>
          <w:b/>
          <w:sz w:val="21"/>
          <w:szCs w:val="21"/>
          <w:lang w:eastAsia="es-ES"/>
        </w:rPr>
      </w:pPr>
    </w:p>
    <w:p w:rsidR="005632BF" w:rsidRPr="008C21B5" w:rsidRDefault="005632BF" w:rsidP="00D124F8">
      <w:pPr>
        <w:spacing w:after="0"/>
        <w:ind w:right="-284"/>
        <w:jc w:val="both"/>
        <w:rPr>
          <w:rFonts w:ascii="Arial" w:eastAsia="Times New Roman" w:hAnsi="Arial" w:cs="Arial"/>
          <w:b/>
          <w:sz w:val="21"/>
          <w:szCs w:val="21"/>
          <w:lang w:eastAsia="es-ES"/>
        </w:rPr>
      </w:pPr>
      <w:r w:rsidRPr="008C21B5">
        <w:rPr>
          <w:rFonts w:ascii="Arial" w:eastAsia="Times New Roman" w:hAnsi="Arial" w:cs="Arial"/>
          <w:sz w:val="21"/>
          <w:szCs w:val="21"/>
          <w:lang w:eastAsia="es-ES"/>
        </w:rPr>
        <w:t>Las estipulaciones del presente Contrato no generarán en manera alguna</w:t>
      </w:r>
      <w:r w:rsidR="008C21B5">
        <w:rPr>
          <w:rFonts w:ascii="Arial" w:eastAsia="Times New Roman" w:hAnsi="Arial" w:cs="Arial"/>
          <w:sz w:val="21"/>
          <w:szCs w:val="21"/>
          <w:lang w:eastAsia="es-ES"/>
        </w:rPr>
        <w:t>,</w:t>
      </w:r>
      <w:r w:rsidRPr="008C21B5">
        <w:rPr>
          <w:rFonts w:ascii="Arial" w:eastAsia="Times New Roman" w:hAnsi="Arial" w:cs="Arial"/>
          <w:sz w:val="21"/>
          <w:szCs w:val="21"/>
          <w:lang w:eastAsia="es-ES"/>
        </w:rPr>
        <w:t xml:space="preserve"> asociaciones, sociedades o entidades entre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y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quienes permanecerán en todo momento como entidades legales independientes y sin otra relación que este Contrato de Prestación de  Servicios.  Las partes reconocen y aceptan que no obstante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será quien</w:t>
      </w:r>
      <w:r w:rsidRPr="008C21B5">
        <w:rPr>
          <w:rFonts w:ascii="Arial" w:eastAsia="Times New Roman" w:hAnsi="Arial" w:cs="Arial"/>
          <w:b/>
          <w:sz w:val="21"/>
          <w:szCs w:val="21"/>
          <w:lang w:eastAsia="es-ES"/>
        </w:rPr>
        <w:t xml:space="preserve">, </w:t>
      </w:r>
      <w:r w:rsidRPr="008C21B5">
        <w:rPr>
          <w:rFonts w:ascii="Arial" w:eastAsia="Times New Roman" w:hAnsi="Arial" w:cs="Arial"/>
          <w:sz w:val="21"/>
          <w:szCs w:val="21"/>
          <w:lang w:eastAsia="es-ES"/>
        </w:rPr>
        <w:t xml:space="preserve">en todo momento, establecerá las directrices y políticas generales a las que deberá atenerse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para la prestación de los servicios, ni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ni los elementos se considerarán empleados de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ni tendrán facultades de ninguna naturaleza para decidir sobre las actividades de </w:t>
      </w:r>
      <w:r w:rsidRPr="008C21B5">
        <w:rPr>
          <w:rFonts w:ascii="Arial" w:eastAsia="Times New Roman" w:hAnsi="Arial" w:cs="Arial"/>
          <w:b/>
          <w:sz w:val="21"/>
          <w:szCs w:val="21"/>
          <w:lang w:eastAsia="es-ES"/>
        </w:rPr>
        <w:t>“EL CONTRATANTE”</w:t>
      </w:r>
    </w:p>
    <w:p w:rsidR="005632BF" w:rsidRPr="008C21B5" w:rsidRDefault="005632BF" w:rsidP="00D124F8">
      <w:pPr>
        <w:spacing w:after="0"/>
        <w:ind w:right="-284"/>
        <w:jc w:val="both"/>
        <w:rPr>
          <w:rFonts w:ascii="Arial" w:eastAsia="Times New Roman" w:hAnsi="Arial" w:cs="Arial"/>
          <w:b/>
          <w:sz w:val="21"/>
          <w:szCs w:val="21"/>
          <w:lang w:eastAsia="es-ES"/>
        </w:rPr>
      </w:pPr>
    </w:p>
    <w:p w:rsidR="008143AE" w:rsidRPr="008C21B5" w:rsidRDefault="006A4556" w:rsidP="006A4556">
      <w:pPr>
        <w:spacing w:after="0"/>
        <w:ind w:right="-284"/>
        <w:jc w:val="both"/>
        <w:rPr>
          <w:rFonts w:ascii="Arial" w:eastAsia="Times New Roman" w:hAnsi="Arial" w:cs="Arial"/>
          <w:b/>
          <w:sz w:val="21"/>
          <w:szCs w:val="21"/>
          <w:lang w:val="es-ES_tradnl" w:eastAsia="es-ES"/>
        </w:rPr>
      </w:pPr>
      <w:r w:rsidRPr="008C21B5">
        <w:rPr>
          <w:rFonts w:ascii="Arial" w:eastAsia="Times New Roman" w:hAnsi="Arial" w:cs="Arial"/>
          <w:b/>
          <w:sz w:val="21"/>
          <w:szCs w:val="21"/>
          <w:lang w:val="es-ES_tradnl" w:eastAsia="es-ES"/>
        </w:rPr>
        <w:t xml:space="preserve">DÉCIMA </w:t>
      </w:r>
      <w:r w:rsidR="00D124F8" w:rsidRPr="008C21B5">
        <w:rPr>
          <w:rFonts w:ascii="Arial" w:eastAsia="Times New Roman" w:hAnsi="Arial" w:cs="Arial"/>
          <w:b/>
          <w:sz w:val="21"/>
          <w:szCs w:val="21"/>
          <w:lang w:val="es-ES_tradnl" w:eastAsia="es-ES"/>
        </w:rPr>
        <w:t>S</w:t>
      </w:r>
      <w:r w:rsidR="005C5032" w:rsidRPr="008C21B5">
        <w:rPr>
          <w:rFonts w:ascii="Arial" w:eastAsia="Times New Roman" w:hAnsi="Arial" w:cs="Arial"/>
          <w:b/>
          <w:sz w:val="21"/>
          <w:szCs w:val="21"/>
          <w:lang w:val="es-ES_tradnl" w:eastAsia="es-ES"/>
        </w:rPr>
        <w:t>EXTA</w:t>
      </w:r>
      <w:r w:rsidRPr="008C21B5">
        <w:rPr>
          <w:rFonts w:ascii="Arial" w:eastAsia="Times New Roman" w:hAnsi="Arial" w:cs="Arial"/>
          <w:b/>
          <w:sz w:val="21"/>
          <w:szCs w:val="21"/>
          <w:lang w:val="es-ES_tradnl" w:eastAsia="es-ES"/>
        </w:rPr>
        <w:t>.-</w:t>
      </w:r>
      <w:r w:rsidR="008143AE" w:rsidRPr="008C21B5">
        <w:rPr>
          <w:rFonts w:ascii="Arial" w:eastAsia="Times New Roman" w:hAnsi="Arial" w:cs="Arial"/>
          <w:b/>
          <w:sz w:val="21"/>
          <w:szCs w:val="21"/>
          <w:lang w:val="es-ES_tradnl" w:eastAsia="es-ES"/>
        </w:rPr>
        <w:t xml:space="preserve"> </w:t>
      </w:r>
      <w:r w:rsidRPr="008C21B5">
        <w:rPr>
          <w:rFonts w:ascii="Arial" w:eastAsia="Times New Roman" w:hAnsi="Arial" w:cs="Arial"/>
          <w:b/>
          <w:sz w:val="21"/>
          <w:szCs w:val="21"/>
          <w:lang w:val="es-ES_tradnl" w:eastAsia="es-ES"/>
        </w:rPr>
        <w:t>AVISOS</w:t>
      </w:r>
      <w:r w:rsidR="008143AE" w:rsidRPr="008C21B5">
        <w:rPr>
          <w:rFonts w:ascii="Arial" w:eastAsia="Times New Roman" w:hAnsi="Arial" w:cs="Arial"/>
          <w:b/>
          <w:sz w:val="21"/>
          <w:szCs w:val="21"/>
          <w:lang w:val="es-ES_tradnl" w:eastAsia="es-ES"/>
        </w:rPr>
        <w:t xml:space="preserve"> </w:t>
      </w:r>
    </w:p>
    <w:p w:rsidR="008143AE" w:rsidRPr="008C21B5" w:rsidRDefault="008143AE" w:rsidP="006A4556">
      <w:pPr>
        <w:spacing w:after="0"/>
        <w:ind w:right="-284"/>
        <w:jc w:val="both"/>
        <w:rPr>
          <w:rFonts w:ascii="Arial" w:eastAsia="Times New Roman" w:hAnsi="Arial" w:cs="Arial"/>
          <w:b/>
          <w:sz w:val="21"/>
          <w:szCs w:val="21"/>
          <w:lang w:val="es-ES_tradnl" w:eastAsia="es-ES"/>
        </w:rPr>
      </w:pPr>
    </w:p>
    <w:p w:rsidR="006A4556" w:rsidRPr="008C21B5" w:rsidRDefault="006A4556" w:rsidP="006A4556">
      <w:pPr>
        <w:spacing w:after="0"/>
        <w:ind w:right="-284"/>
        <w:jc w:val="both"/>
        <w:rPr>
          <w:rFonts w:ascii="Arial" w:eastAsia="Times New Roman" w:hAnsi="Arial" w:cs="Arial"/>
          <w:b/>
          <w:sz w:val="21"/>
          <w:szCs w:val="21"/>
          <w:u w:val="single"/>
          <w:lang w:val="es-ES_tradnl" w:eastAsia="es-ES"/>
        </w:rPr>
      </w:pPr>
      <w:r w:rsidRPr="008C21B5">
        <w:rPr>
          <w:rFonts w:ascii="Arial" w:eastAsia="Times New Roman" w:hAnsi="Arial" w:cs="Arial"/>
          <w:sz w:val="21"/>
          <w:szCs w:val="21"/>
          <w:lang w:val="es-ES_tradnl" w:eastAsia="es-ES"/>
        </w:rPr>
        <w:t xml:space="preserve">Todas las comunicaciones y avisos que deban hacerse las partes en relación con el presente Contrato, deberán ser por escrito y en los términos establecidos en el mismo, a los domicilios </w:t>
      </w:r>
      <w:r w:rsidR="008143AE" w:rsidRPr="008C21B5">
        <w:rPr>
          <w:rFonts w:ascii="Arial" w:eastAsia="Times New Roman" w:hAnsi="Arial" w:cs="Arial"/>
          <w:sz w:val="21"/>
          <w:szCs w:val="21"/>
          <w:lang w:val="es-ES_tradnl" w:eastAsia="es-ES"/>
        </w:rPr>
        <w:t>señalados en las declaraciones del presente Contrato</w:t>
      </w:r>
      <w:r w:rsidR="009403AE" w:rsidRPr="008C21B5">
        <w:rPr>
          <w:rFonts w:ascii="Arial" w:eastAsia="Times New Roman" w:hAnsi="Arial" w:cs="Arial"/>
          <w:sz w:val="21"/>
          <w:szCs w:val="21"/>
          <w:lang w:val="es-ES_tradnl" w:eastAsia="es-ES"/>
        </w:rPr>
        <w:t>.</w:t>
      </w:r>
    </w:p>
    <w:p w:rsidR="00E01F19" w:rsidRPr="008C21B5" w:rsidRDefault="00E01F19" w:rsidP="00A042AC">
      <w:pPr>
        <w:jc w:val="both"/>
        <w:rPr>
          <w:rFonts w:ascii="Arial" w:hAnsi="Arial" w:cs="Arial"/>
          <w:b/>
          <w:bCs/>
          <w:sz w:val="21"/>
          <w:szCs w:val="21"/>
          <w:lang w:val="es-ES_tradnl"/>
        </w:rPr>
      </w:pPr>
    </w:p>
    <w:p w:rsidR="00B90F01" w:rsidRPr="008C21B5" w:rsidRDefault="00270C7C" w:rsidP="00B90F01">
      <w:pPr>
        <w:spacing w:after="0" w:line="240" w:lineRule="auto"/>
        <w:ind w:right="-284"/>
        <w:jc w:val="both"/>
        <w:rPr>
          <w:rFonts w:ascii="Arial" w:eastAsia="Times New Roman" w:hAnsi="Arial" w:cs="Arial"/>
          <w:sz w:val="21"/>
          <w:szCs w:val="21"/>
          <w:lang w:eastAsia="es-ES"/>
        </w:rPr>
      </w:pPr>
      <w:r w:rsidRPr="008C21B5">
        <w:rPr>
          <w:rFonts w:ascii="Arial" w:eastAsia="Times New Roman" w:hAnsi="Arial" w:cs="Arial"/>
          <w:b/>
          <w:sz w:val="21"/>
          <w:szCs w:val="21"/>
          <w:lang w:eastAsia="es-ES"/>
        </w:rPr>
        <w:t xml:space="preserve">DÉCIMA </w:t>
      </w:r>
      <w:r w:rsidR="005C5032" w:rsidRPr="008C21B5">
        <w:rPr>
          <w:rFonts w:ascii="Arial" w:eastAsia="Times New Roman" w:hAnsi="Arial" w:cs="Arial"/>
          <w:b/>
          <w:sz w:val="21"/>
          <w:szCs w:val="21"/>
          <w:lang w:eastAsia="es-ES"/>
        </w:rPr>
        <w:t>SÉPTIMA</w:t>
      </w:r>
      <w:r w:rsidR="00B90F01" w:rsidRPr="008C21B5">
        <w:rPr>
          <w:rFonts w:ascii="Arial" w:eastAsia="Times New Roman" w:hAnsi="Arial" w:cs="Arial"/>
          <w:b/>
          <w:sz w:val="21"/>
          <w:szCs w:val="21"/>
          <w:lang w:eastAsia="es-ES"/>
        </w:rPr>
        <w:t>.-  PROPIEDAD INDUSTRIAL E INTELECTUAL</w:t>
      </w:r>
    </w:p>
    <w:p w:rsidR="00B90F01" w:rsidRPr="008C21B5" w:rsidRDefault="00B90F01" w:rsidP="00B90F01">
      <w:pPr>
        <w:spacing w:after="0" w:line="240" w:lineRule="auto"/>
        <w:ind w:right="-284"/>
        <w:jc w:val="both"/>
        <w:rPr>
          <w:rFonts w:ascii="Arial" w:eastAsia="Times New Roman" w:hAnsi="Arial" w:cs="Arial"/>
          <w:sz w:val="21"/>
          <w:szCs w:val="21"/>
          <w:lang w:eastAsia="es-ES"/>
        </w:rPr>
      </w:pPr>
    </w:p>
    <w:p w:rsidR="00B90F01" w:rsidRPr="008C21B5" w:rsidRDefault="00B90F01" w:rsidP="00386C19">
      <w:pPr>
        <w:spacing w:after="0"/>
        <w:ind w:right="-284"/>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Los logotipos, marcas, diseños, nombres comerciales, derechos de autor y otros derechos de propiedad intelectual que sean propiedad de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así como el derecho de explotarlos, continuarán como derechos exclusivos y en ningún momento se entenderá que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tendrá derecho alguno sobre los mismos, sin embargo </w:t>
      </w:r>
      <w:r w:rsidRPr="008C21B5">
        <w:rPr>
          <w:rFonts w:ascii="Arial" w:eastAsia="Times New Roman" w:hAnsi="Arial" w:cs="Arial"/>
          <w:b/>
          <w:sz w:val="21"/>
          <w:szCs w:val="21"/>
          <w:lang w:eastAsia="es-ES"/>
        </w:rPr>
        <w:t xml:space="preserve">“EL CONTRATANTE” </w:t>
      </w:r>
      <w:r w:rsidRPr="008C21B5">
        <w:rPr>
          <w:rFonts w:ascii="Arial" w:eastAsia="Times New Roman" w:hAnsi="Arial" w:cs="Arial"/>
          <w:sz w:val="21"/>
          <w:szCs w:val="21"/>
          <w:lang w:eastAsia="es-ES"/>
        </w:rPr>
        <w:t xml:space="preserve">otorga autorización a </w:t>
      </w:r>
      <w:r w:rsidRPr="008C21B5">
        <w:rPr>
          <w:rFonts w:ascii="Arial" w:eastAsia="Times New Roman" w:hAnsi="Arial" w:cs="Arial"/>
          <w:b/>
          <w:sz w:val="21"/>
          <w:szCs w:val="21"/>
          <w:lang w:eastAsia="es-ES"/>
        </w:rPr>
        <w:t xml:space="preserve">“EL CONTRATISTA” </w:t>
      </w:r>
      <w:r w:rsidRPr="008C21B5">
        <w:rPr>
          <w:rFonts w:ascii="Arial" w:eastAsia="Times New Roman" w:hAnsi="Arial" w:cs="Arial"/>
          <w:sz w:val="21"/>
          <w:szCs w:val="21"/>
          <w:lang w:eastAsia="es-ES"/>
        </w:rPr>
        <w:t xml:space="preserve">del uso de logotipos, marcas, diseños y nombres comerciales única y exclusivamente con fines informativos de la celebración del presente Contrato. </w:t>
      </w:r>
    </w:p>
    <w:p w:rsidR="008143AE" w:rsidRPr="008C21B5" w:rsidRDefault="008143AE" w:rsidP="00B90F01">
      <w:pPr>
        <w:spacing w:after="0" w:line="240" w:lineRule="auto"/>
        <w:ind w:right="-284"/>
        <w:jc w:val="both"/>
        <w:rPr>
          <w:rFonts w:ascii="Arial" w:eastAsia="Times New Roman" w:hAnsi="Arial" w:cs="Arial"/>
          <w:sz w:val="21"/>
          <w:szCs w:val="21"/>
          <w:lang w:eastAsia="es-ES"/>
        </w:rPr>
      </w:pPr>
    </w:p>
    <w:p w:rsidR="00B90F01" w:rsidRPr="008C21B5" w:rsidRDefault="00AC76E0" w:rsidP="00B90F01">
      <w:pPr>
        <w:spacing w:after="0" w:line="240" w:lineRule="auto"/>
        <w:ind w:right="-284"/>
        <w:jc w:val="both"/>
        <w:rPr>
          <w:rFonts w:ascii="Arial" w:eastAsia="Times New Roman" w:hAnsi="Arial" w:cs="Arial"/>
          <w:b/>
          <w:sz w:val="21"/>
          <w:szCs w:val="21"/>
          <w:lang w:eastAsia="es-ES"/>
        </w:rPr>
      </w:pPr>
      <w:r w:rsidRPr="008C21B5">
        <w:rPr>
          <w:rFonts w:ascii="Arial" w:eastAsia="Times New Roman" w:hAnsi="Arial" w:cs="Arial"/>
          <w:b/>
          <w:sz w:val="21"/>
          <w:szCs w:val="21"/>
          <w:lang w:eastAsia="es-ES"/>
        </w:rPr>
        <w:t xml:space="preserve">DÉCIMA </w:t>
      </w:r>
      <w:r w:rsidR="005C5032" w:rsidRPr="008C21B5">
        <w:rPr>
          <w:rFonts w:ascii="Arial" w:eastAsia="Times New Roman" w:hAnsi="Arial" w:cs="Arial"/>
          <w:b/>
          <w:sz w:val="21"/>
          <w:szCs w:val="21"/>
          <w:lang w:eastAsia="es-ES"/>
        </w:rPr>
        <w:t>OCTAVA.-</w:t>
      </w:r>
      <w:r w:rsidR="00B90F01" w:rsidRPr="008C21B5">
        <w:rPr>
          <w:rFonts w:ascii="Arial" w:eastAsia="Times New Roman" w:hAnsi="Arial" w:cs="Arial"/>
          <w:b/>
          <w:sz w:val="21"/>
          <w:szCs w:val="21"/>
          <w:lang w:eastAsia="es-ES"/>
        </w:rPr>
        <w:t xml:space="preserve"> CONFIDENCIALIDAD</w:t>
      </w:r>
    </w:p>
    <w:p w:rsidR="00B90F01" w:rsidRPr="008C21B5" w:rsidRDefault="00B90F01" w:rsidP="00B90F01">
      <w:pPr>
        <w:spacing w:after="0" w:line="240" w:lineRule="auto"/>
        <w:ind w:right="-284"/>
        <w:jc w:val="both"/>
        <w:rPr>
          <w:rFonts w:ascii="Arial" w:eastAsia="Times New Roman" w:hAnsi="Arial" w:cs="Arial"/>
          <w:b/>
          <w:sz w:val="21"/>
          <w:szCs w:val="21"/>
          <w:lang w:eastAsia="es-ES"/>
        </w:rPr>
      </w:pP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Ambas partes se obligan a considerar como estrictamente confidencial toda la información y documentación que adquieran de la otra parte con motivo de la prestación del servicio contratado por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Las partes convienen en abstenerse de divulgar la información confidencial a terceras personas sin el previo consentimiento por escrito de la otra parte. De conformidad con la Ley Federal de Protección de Datos Personales en Posesión de los Particulares y su reglamento ("Ley de Datos"), en caso de que la Información Confidencial incluya: (i) datos personales: cualquier información concerniente a una persona física identificada o identificable, (ii) datos financieros: número de tarjeta de crédito, comprobante de domicilio o cualquier dato que pueda revelar la capacidad económica de una persona física o (iii) datos sensibles: datos que afecten a la esfera más íntima de una persona y que pueden derivar en una discriminación como el origen racial o étnico, el estado de salud, la información genética, las creencias religiosas, filosóficas y morales, la afiliación sindical, las opiniones políticas y las preferencias sexuales (los datos personales, financieros o sensibles se utilizarán de manera indistinta como los "Datos Personales"),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se obliga a: </w:t>
      </w: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a) Respetar en todo momento los principios de: (i) licitud: tratar los Datos Personales con apego y cumplimiento a lo dispuesto por la legislación mexicana y el derecho internacional, (ii) consentimiento: tratar los datos personales solamente conforme a la manifestación de la voluntad del titular, (iii) información: respetar las características principales del tratamiento a que serán sometidos los Datos Personales, (iv) calidad: procurar que los Datos Personales sean pertinentes y correctos, es decir, procurar que sean exactos y se mantengan completos, (v) finalidad: solo podrán tratarse los Datos Personales en relación con las finalidades determinadas y legítimas para las que se hayan obtenido, (vi) lealtad: privilegiar la protección de los intereses del titular, (vi) proporcionalidad: velar por que el tratamiento de los Datos Personales sean los necesarios, adecuados y relevantes en relación con las finalidades para las que se hayan obtenido, y; (vii) responsabilidad: velar y responder por el tratamiento de los datos personales que se encuentren bajo su custodia. </w:t>
      </w: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lastRenderedPageBreak/>
        <w:t xml:space="preserve">b) Mantener confidencial y no divulgar de ninguna manera o por ningún medio a terceras personas, ni hacer uso de los Datos Personales para fines distintos a aquellos por los que se le comunicaron, sin la previa autorización por escrito de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w:t>
      </w: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c) Respetar lo términos y condiciones del aviso de privacidad correspondiente y el consentimiento del titular de los Datos Personales que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pondrá a disposición de </w:t>
      </w:r>
      <w:r w:rsidR="00270C7C"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w:t>
      </w: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d) Contar con los mecanismos y procedimientos necesarios para proteger los Datos Personales de conformidad con los niveles que requiere la Ley de Datos y las demás disposiciones derivadas de ésta. </w:t>
      </w: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e) Informar de la manera más oportuna a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en caso de que ocurra una vulneración de seguridad o tener información de que podría suceder. Asimismo, </w:t>
      </w:r>
      <w:r w:rsidRPr="008C21B5">
        <w:rPr>
          <w:rFonts w:ascii="Arial" w:eastAsia="Times New Roman" w:hAnsi="Arial" w:cs="Arial"/>
          <w:b/>
          <w:sz w:val="21"/>
          <w:szCs w:val="21"/>
          <w:lang w:eastAsia="es-ES"/>
        </w:rPr>
        <w:t xml:space="preserve">“EL CONTRATANTE” </w:t>
      </w:r>
      <w:r w:rsidRPr="008C21B5">
        <w:rPr>
          <w:rFonts w:ascii="Arial" w:eastAsia="Times New Roman" w:hAnsi="Arial" w:cs="Arial"/>
          <w:sz w:val="21"/>
          <w:szCs w:val="21"/>
          <w:lang w:eastAsia="es-ES"/>
        </w:rPr>
        <w:t xml:space="preserve">en caso de que ocurra una vulneración de seguridad se obliga a tomar todas las medidas legales correspondientes que deriven de tal suceso, incluyendo sin limitar levantar el acta de hechos correspondiente y presentación de denuncia. </w:t>
      </w:r>
    </w:p>
    <w:p w:rsidR="00386C19" w:rsidRPr="008C21B5" w:rsidRDefault="00386C19" w:rsidP="00386C19">
      <w:pPr>
        <w:jc w:val="both"/>
        <w:rPr>
          <w:rFonts w:ascii="Arial" w:eastAsia="Times New Roman" w:hAnsi="Arial" w:cs="Arial"/>
          <w:sz w:val="21"/>
          <w:szCs w:val="21"/>
          <w:lang w:eastAsia="es-ES"/>
        </w:rPr>
      </w:pPr>
      <w:r w:rsidRPr="008C21B5">
        <w:rPr>
          <w:rFonts w:ascii="Arial" w:eastAsia="Times New Roman" w:hAnsi="Arial" w:cs="Arial"/>
          <w:sz w:val="21"/>
          <w:szCs w:val="21"/>
          <w:lang w:eastAsia="es-ES"/>
        </w:rPr>
        <w:t xml:space="preserve">f) En relación con los incisos de la presente cláusula, </w:t>
      </w:r>
      <w:r w:rsidRPr="008C21B5">
        <w:rPr>
          <w:rFonts w:ascii="Arial" w:eastAsia="Times New Roman" w:hAnsi="Arial" w:cs="Arial"/>
          <w:b/>
          <w:sz w:val="21"/>
          <w:szCs w:val="21"/>
          <w:lang w:eastAsia="es-ES"/>
        </w:rPr>
        <w:t>“EL CONTRATANTE”</w:t>
      </w:r>
      <w:r w:rsidRPr="008C21B5">
        <w:rPr>
          <w:rFonts w:ascii="Arial" w:eastAsia="Times New Roman" w:hAnsi="Arial" w:cs="Arial"/>
          <w:sz w:val="21"/>
          <w:szCs w:val="21"/>
          <w:lang w:eastAsia="es-ES"/>
        </w:rPr>
        <w:t xml:space="preserve"> se obliga a mantener en paz y a salvo a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por cualquier violación que cometa e indemnizarlo por los daños y perjuicios que resulten. </w:t>
      </w:r>
    </w:p>
    <w:p w:rsidR="00B90F01" w:rsidRPr="008C21B5" w:rsidRDefault="00386C19" w:rsidP="00386C19">
      <w:pPr>
        <w:jc w:val="both"/>
        <w:rPr>
          <w:rFonts w:ascii="Arial" w:hAnsi="Arial" w:cs="Arial"/>
          <w:sz w:val="21"/>
          <w:szCs w:val="21"/>
        </w:rPr>
      </w:pPr>
      <w:r w:rsidRPr="008C21B5">
        <w:rPr>
          <w:rFonts w:ascii="Arial" w:eastAsia="Times New Roman" w:hAnsi="Arial" w:cs="Arial"/>
          <w:sz w:val="21"/>
          <w:szCs w:val="21"/>
          <w:lang w:eastAsia="es-ES"/>
        </w:rPr>
        <w:t xml:space="preserve">En caso de que </w:t>
      </w:r>
      <w:r w:rsidRPr="008C21B5">
        <w:rPr>
          <w:rFonts w:ascii="Arial" w:eastAsia="Times New Roman" w:hAnsi="Arial" w:cs="Arial"/>
          <w:b/>
          <w:sz w:val="21"/>
          <w:szCs w:val="21"/>
          <w:lang w:eastAsia="es-ES"/>
        </w:rPr>
        <w:t>“EL CONTRATISTA”</w:t>
      </w:r>
      <w:r w:rsidRPr="008C21B5">
        <w:rPr>
          <w:rFonts w:ascii="Arial" w:eastAsia="Times New Roman" w:hAnsi="Arial" w:cs="Arial"/>
          <w:sz w:val="21"/>
          <w:szCs w:val="21"/>
          <w:lang w:eastAsia="es-ES"/>
        </w:rPr>
        <w:t xml:space="preserve"> incurra en alguna violación a la presente cláusula, el pago de los daños y perjuicios que pudieran generarse, deberán ser declarados por autoridad competente y en ningún caso </w:t>
      </w:r>
      <w:r w:rsidR="00C167D7" w:rsidRPr="008C21B5">
        <w:rPr>
          <w:rFonts w:ascii="Arial" w:eastAsia="Times New Roman" w:hAnsi="Arial" w:cs="Arial"/>
          <w:sz w:val="21"/>
          <w:szCs w:val="21"/>
          <w:lang w:eastAsia="es-ES"/>
        </w:rPr>
        <w:t>podrá</w:t>
      </w:r>
      <w:r w:rsidRPr="008C21B5">
        <w:rPr>
          <w:rFonts w:ascii="Arial" w:eastAsia="Times New Roman" w:hAnsi="Arial" w:cs="Arial"/>
          <w:sz w:val="21"/>
          <w:szCs w:val="21"/>
          <w:lang w:eastAsia="es-ES"/>
        </w:rPr>
        <w:t xml:space="preserve"> exceder del monto de los honorarios que correspondan conforme a los presentes términos y condiciones.</w:t>
      </w:r>
    </w:p>
    <w:p w:rsidR="00A042AC" w:rsidRPr="008C21B5" w:rsidRDefault="005C5032" w:rsidP="00A042AC">
      <w:pPr>
        <w:jc w:val="both"/>
        <w:rPr>
          <w:rFonts w:ascii="Arial" w:hAnsi="Arial" w:cs="Arial"/>
          <w:b/>
          <w:bCs/>
          <w:sz w:val="21"/>
          <w:szCs w:val="21"/>
        </w:rPr>
      </w:pPr>
      <w:r w:rsidRPr="008C21B5">
        <w:rPr>
          <w:rFonts w:ascii="Arial" w:hAnsi="Arial" w:cs="Arial"/>
          <w:b/>
          <w:bCs/>
          <w:sz w:val="21"/>
          <w:szCs w:val="21"/>
        </w:rPr>
        <w:t>DÉCIMA NOVENA</w:t>
      </w:r>
      <w:r w:rsidR="00A042AC" w:rsidRPr="008C21B5">
        <w:rPr>
          <w:rFonts w:ascii="Arial" w:hAnsi="Arial" w:cs="Arial"/>
          <w:b/>
          <w:bCs/>
          <w:sz w:val="21"/>
          <w:szCs w:val="21"/>
        </w:rPr>
        <w:t xml:space="preserve">: </w:t>
      </w:r>
      <w:r w:rsidR="00E55206" w:rsidRPr="008C21B5">
        <w:rPr>
          <w:rFonts w:ascii="Arial" w:hAnsi="Arial" w:cs="Arial"/>
          <w:b/>
          <w:bCs/>
          <w:sz w:val="21"/>
          <w:szCs w:val="21"/>
        </w:rPr>
        <w:t xml:space="preserve">LEGISLACIÓN APLICABLE Y </w:t>
      </w:r>
      <w:r w:rsidR="00A042AC" w:rsidRPr="008C21B5">
        <w:rPr>
          <w:rFonts w:ascii="Arial" w:hAnsi="Arial" w:cs="Arial"/>
          <w:b/>
          <w:bCs/>
          <w:sz w:val="21"/>
          <w:szCs w:val="21"/>
        </w:rPr>
        <w:t>JURISDICCIÓN</w:t>
      </w:r>
    </w:p>
    <w:p w:rsidR="00E55206" w:rsidRPr="008C21B5" w:rsidRDefault="00E55206" w:rsidP="00386C19">
      <w:pPr>
        <w:spacing w:after="0"/>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Para la interpretación, cumplimiento y ejecución de este Contrato, </w:t>
      </w:r>
      <w:r w:rsidRPr="008C21B5">
        <w:rPr>
          <w:rFonts w:ascii="Arial" w:eastAsia="Times New Roman" w:hAnsi="Arial" w:cs="Arial"/>
          <w:b/>
          <w:caps/>
          <w:sz w:val="21"/>
          <w:szCs w:val="21"/>
          <w:lang w:val="es-ES_tradnl" w:eastAsia="es-ES"/>
        </w:rPr>
        <w:t>las partes</w:t>
      </w:r>
      <w:r w:rsidRPr="008C21B5">
        <w:rPr>
          <w:rFonts w:ascii="Arial" w:eastAsia="Times New Roman" w:hAnsi="Arial" w:cs="Arial"/>
          <w:sz w:val="21"/>
          <w:szCs w:val="21"/>
          <w:lang w:val="es-ES_tradnl" w:eastAsia="es-ES"/>
        </w:rPr>
        <w:t xml:space="preserve"> se someten a las leyes aplicables y a la jurisdicción de los tribunales competentes de la </w:t>
      </w:r>
      <w:r w:rsidR="00C167D7">
        <w:rPr>
          <w:rFonts w:ascii="Arial" w:eastAsia="Times New Roman" w:hAnsi="Arial" w:cs="Arial"/>
          <w:sz w:val="21"/>
          <w:szCs w:val="21"/>
          <w:lang w:val="es-ES_tradnl" w:eastAsia="es-ES"/>
        </w:rPr>
        <w:t>Ciudad de Querétaro</w:t>
      </w:r>
      <w:r w:rsidRPr="008C21B5">
        <w:rPr>
          <w:rFonts w:ascii="Arial" w:eastAsia="Times New Roman" w:hAnsi="Arial" w:cs="Arial"/>
          <w:sz w:val="21"/>
          <w:szCs w:val="21"/>
          <w:lang w:val="es-ES_tradnl" w:eastAsia="es-ES"/>
        </w:rPr>
        <w:t>,</w:t>
      </w:r>
      <w:r w:rsidR="00C167D7">
        <w:rPr>
          <w:rFonts w:ascii="Arial" w:eastAsia="Times New Roman" w:hAnsi="Arial" w:cs="Arial"/>
          <w:sz w:val="21"/>
          <w:szCs w:val="21"/>
          <w:lang w:val="es-ES_tradnl" w:eastAsia="es-ES"/>
        </w:rPr>
        <w:t xml:space="preserve"> </w:t>
      </w:r>
      <w:proofErr w:type="spellStart"/>
      <w:r w:rsidR="00C167D7">
        <w:rPr>
          <w:rFonts w:ascii="Arial" w:eastAsia="Times New Roman" w:hAnsi="Arial" w:cs="Arial"/>
          <w:sz w:val="21"/>
          <w:szCs w:val="21"/>
          <w:lang w:val="es-ES_tradnl" w:eastAsia="es-ES"/>
        </w:rPr>
        <w:t>Qro</w:t>
      </w:r>
      <w:proofErr w:type="spellEnd"/>
      <w:r w:rsidR="00C167D7">
        <w:rPr>
          <w:rFonts w:ascii="Arial" w:eastAsia="Times New Roman" w:hAnsi="Arial" w:cs="Arial"/>
          <w:sz w:val="21"/>
          <w:szCs w:val="21"/>
          <w:lang w:val="es-ES_tradnl" w:eastAsia="es-ES"/>
        </w:rPr>
        <w:t>.</w:t>
      </w:r>
      <w:r w:rsidRPr="008C21B5">
        <w:rPr>
          <w:rFonts w:ascii="Arial" w:eastAsia="Times New Roman" w:hAnsi="Arial" w:cs="Arial"/>
          <w:sz w:val="21"/>
          <w:szCs w:val="21"/>
          <w:lang w:val="es-ES_tradnl" w:eastAsia="es-ES"/>
        </w:rPr>
        <w:t xml:space="preserve"> </w:t>
      </w:r>
      <w:r w:rsidR="00C167D7" w:rsidRPr="008C21B5">
        <w:rPr>
          <w:rFonts w:ascii="Arial" w:eastAsia="Times New Roman" w:hAnsi="Arial" w:cs="Arial"/>
          <w:sz w:val="21"/>
          <w:szCs w:val="21"/>
          <w:lang w:val="es-ES_tradnl" w:eastAsia="es-ES"/>
        </w:rPr>
        <w:t>Renunciando</w:t>
      </w:r>
      <w:r w:rsidRPr="008C21B5">
        <w:rPr>
          <w:rFonts w:ascii="Arial" w:eastAsia="Times New Roman" w:hAnsi="Arial" w:cs="Arial"/>
          <w:sz w:val="21"/>
          <w:szCs w:val="21"/>
          <w:lang w:val="es-ES_tradnl" w:eastAsia="es-ES"/>
        </w:rPr>
        <w:t xml:space="preserve"> las partes a cualquier otra jurisdicción o fuero que pudiere corresponderles en virtud de sus domicilios actuales o futuros o por cualquier otra causa.</w:t>
      </w:r>
    </w:p>
    <w:p w:rsidR="00E55206" w:rsidRPr="008C21B5" w:rsidRDefault="00E55206" w:rsidP="00E55206">
      <w:pPr>
        <w:spacing w:after="0" w:line="240" w:lineRule="auto"/>
        <w:ind w:right="-284"/>
        <w:jc w:val="both"/>
        <w:rPr>
          <w:rFonts w:ascii="Arial" w:eastAsia="Times New Roman" w:hAnsi="Arial" w:cs="Arial"/>
          <w:sz w:val="21"/>
          <w:szCs w:val="21"/>
          <w:lang w:val="es-ES_tradnl" w:eastAsia="es-ES"/>
        </w:rPr>
      </w:pPr>
    </w:p>
    <w:p w:rsidR="00E55206" w:rsidRPr="008C21B5" w:rsidRDefault="00E55206" w:rsidP="00E55206">
      <w:pPr>
        <w:spacing w:after="0" w:line="240" w:lineRule="auto"/>
        <w:ind w:right="-284"/>
        <w:jc w:val="both"/>
        <w:rPr>
          <w:rFonts w:ascii="Arial" w:eastAsia="Times New Roman" w:hAnsi="Arial" w:cs="Arial"/>
          <w:sz w:val="21"/>
          <w:szCs w:val="21"/>
          <w:lang w:val="es-ES_tradnl" w:eastAsia="es-ES"/>
        </w:rPr>
      </w:pPr>
      <w:r w:rsidRPr="008C21B5">
        <w:rPr>
          <w:rFonts w:ascii="Arial" w:eastAsia="Times New Roman" w:hAnsi="Arial" w:cs="Arial"/>
          <w:sz w:val="21"/>
          <w:szCs w:val="21"/>
          <w:lang w:val="es-ES_tradnl" w:eastAsia="es-ES"/>
        </w:rPr>
        <w:t xml:space="preserve">El presente Contrato se firma el día </w:t>
      </w:r>
      <w:r w:rsidR="00C167D7">
        <w:rPr>
          <w:rFonts w:ascii="Arial" w:eastAsia="Times New Roman" w:hAnsi="Arial" w:cs="Arial"/>
          <w:sz w:val="21"/>
          <w:szCs w:val="21"/>
          <w:lang w:val="es-ES_tradnl" w:eastAsia="es-ES"/>
        </w:rPr>
        <w:t>15 de julio de 2016</w:t>
      </w:r>
      <w:r w:rsidRPr="008C21B5">
        <w:rPr>
          <w:rFonts w:ascii="Arial" w:eastAsia="Times New Roman" w:hAnsi="Arial" w:cs="Arial"/>
          <w:sz w:val="21"/>
          <w:szCs w:val="21"/>
          <w:lang w:val="es-ES_tradnl" w:eastAsia="es-ES"/>
        </w:rPr>
        <w:t xml:space="preserve">, en la  Ciudad de </w:t>
      </w:r>
      <w:r w:rsidR="00C167D7">
        <w:rPr>
          <w:rFonts w:ascii="Arial" w:eastAsia="Times New Roman" w:hAnsi="Arial" w:cs="Arial"/>
          <w:sz w:val="21"/>
          <w:szCs w:val="21"/>
          <w:lang w:val="es-ES_tradnl" w:eastAsia="es-ES"/>
        </w:rPr>
        <w:t>Querétaro</w:t>
      </w:r>
      <w:r w:rsidR="00DA797C">
        <w:rPr>
          <w:rFonts w:ascii="Arial" w:eastAsia="Times New Roman" w:hAnsi="Arial" w:cs="Arial"/>
          <w:sz w:val="21"/>
          <w:szCs w:val="21"/>
          <w:lang w:val="es-ES_tradnl" w:eastAsia="es-ES"/>
        </w:rPr>
        <w:t>.</w:t>
      </w:r>
    </w:p>
    <w:p w:rsidR="002B7868" w:rsidRPr="008C21B5" w:rsidRDefault="00AC76E0" w:rsidP="00322AFC">
      <w:pPr>
        <w:spacing w:after="0" w:line="240" w:lineRule="auto"/>
        <w:jc w:val="center"/>
        <w:rPr>
          <w:rFonts w:ascii="Arial" w:hAnsi="Arial" w:cs="Arial"/>
          <w:b/>
          <w:sz w:val="21"/>
          <w:szCs w:val="21"/>
          <w:lang w:val="es-ES_tradnl"/>
        </w:rPr>
      </w:pPr>
      <w:r w:rsidRPr="008C21B5">
        <w:rPr>
          <w:rFonts w:ascii="Arial" w:hAnsi="Arial" w:cs="Arial"/>
          <w:sz w:val="21"/>
          <w:szCs w:val="21"/>
          <w:lang w:val="es-ES_tradnl"/>
        </w:rPr>
        <w:br w:type="page"/>
      </w:r>
    </w:p>
    <w:p w:rsidR="008C21B5" w:rsidRPr="008C21B5" w:rsidRDefault="008C21B5" w:rsidP="008C21B5">
      <w:pPr>
        <w:jc w:val="center"/>
        <w:rPr>
          <w:rFonts w:ascii="Arial" w:hAnsi="Arial" w:cs="Arial"/>
          <w:b/>
          <w:bCs/>
          <w:sz w:val="21"/>
          <w:szCs w:val="21"/>
        </w:rPr>
      </w:pPr>
      <w:r w:rsidRPr="008C21B5">
        <w:rPr>
          <w:rFonts w:ascii="Arial" w:hAnsi="Arial" w:cs="Arial"/>
          <w:b/>
          <w:bCs/>
          <w:sz w:val="21"/>
          <w:szCs w:val="21"/>
        </w:rPr>
        <w:lastRenderedPageBreak/>
        <w:t xml:space="preserve">ADENDUM DE CONTRATO DE </w:t>
      </w:r>
      <w:r w:rsidRPr="00DA797C">
        <w:rPr>
          <w:rFonts w:ascii="Arial" w:hAnsi="Arial" w:cs="Arial"/>
          <w:b/>
          <w:bCs/>
          <w:sz w:val="21"/>
          <w:szCs w:val="21"/>
        </w:rPr>
        <w:t>PRESTACIÓN DE SERVICIOS</w:t>
      </w:r>
      <w:r w:rsidR="00DA797C">
        <w:rPr>
          <w:rFonts w:ascii="Arial" w:hAnsi="Arial" w:cs="Arial"/>
          <w:b/>
          <w:bCs/>
          <w:sz w:val="21"/>
          <w:szCs w:val="21"/>
        </w:rPr>
        <w:t xml:space="preserve"> DE SUBCONTRATACIÓN</w:t>
      </w:r>
      <w:r w:rsidRPr="008C21B5">
        <w:rPr>
          <w:rFonts w:ascii="Arial" w:hAnsi="Arial" w:cs="Arial"/>
          <w:b/>
          <w:bCs/>
          <w:sz w:val="21"/>
          <w:szCs w:val="21"/>
        </w:rPr>
        <w:t>.</w:t>
      </w:r>
    </w:p>
    <w:p w:rsidR="00DA797C" w:rsidRDefault="00DA797C" w:rsidP="008C21B5">
      <w:pPr>
        <w:jc w:val="both"/>
        <w:rPr>
          <w:rFonts w:ascii="Arial" w:hAnsi="Arial" w:cs="Arial"/>
          <w:bCs/>
          <w:sz w:val="21"/>
          <w:szCs w:val="21"/>
        </w:rPr>
      </w:pPr>
    </w:p>
    <w:p w:rsidR="008C21B5" w:rsidRPr="008C21B5" w:rsidRDefault="008C21B5" w:rsidP="008C21B5">
      <w:pPr>
        <w:jc w:val="both"/>
        <w:rPr>
          <w:rFonts w:ascii="Arial" w:hAnsi="Arial" w:cs="Arial"/>
          <w:b/>
          <w:sz w:val="21"/>
          <w:szCs w:val="21"/>
        </w:rPr>
      </w:pPr>
      <w:r w:rsidRPr="008C21B5">
        <w:rPr>
          <w:rFonts w:ascii="Arial" w:hAnsi="Arial" w:cs="Arial"/>
          <w:bCs/>
          <w:sz w:val="21"/>
          <w:szCs w:val="21"/>
        </w:rPr>
        <w:t xml:space="preserve">EN RELACIÓN AL CONTRATO DE FECHA </w:t>
      </w:r>
      <w:r w:rsidR="00C167D7">
        <w:rPr>
          <w:rFonts w:ascii="Arial" w:hAnsi="Arial" w:cs="Arial"/>
          <w:b/>
          <w:noProof/>
          <w:sz w:val="21"/>
          <w:szCs w:val="21"/>
        </w:rPr>
        <w:t>15 de julio de 2016</w:t>
      </w:r>
      <w:r w:rsidRPr="008C21B5">
        <w:rPr>
          <w:rFonts w:ascii="Arial" w:hAnsi="Arial" w:cs="Arial"/>
          <w:b/>
          <w:bCs/>
          <w:sz w:val="21"/>
          <w:szCs w:val="21"/>
        </w:rPr>
        <w:t>,</w:t>
      </w:r>
      <w:r w:rsidRPr="008C21B5">
        <w:rPr>
          <w:rFonts w:ascii="Arial" w:hAnsi="Arial" w:cs="Arial"/>
          <w:bCs/>
          <w:sz w:val="21"/>
          <w:szCs w:val="21"/>
        </w:rPr>
        <w:t xml:space="preserve"> CELEBRADO POR LA SOCIEDAD DENOMINADA </w:t>
      </w:r>
      <w:r w:rsidRPr="008C21B5">
        <w:rPr>
          <w:rFonts w:ascii="Arial" w:hAnsi="Arial" w:cs="Arial"/>
          <w:b/>
          <w:noProof/>
          <w:sz w:val="21"/>
          <w:szCs w:val="21"/>
        </w:rPr>
        <w:t>______________________________</w:t>
      </w:r>
      <w:r w:rsidRPr="008C21B5">
        <w:rPr>
          <w:rFonts w:ascii="Arial" w:eastAsia="Malgun Gothic" w:hAnsi="Arial" w:cs="Arial"/>
          <w:b/>
          <w:bCs/>
          <w:sz w:val="21"/>
          <w:szCs w:val="21"/>
          <w:lang w:eastAsia="ko-KR"/>
        </w:rPr>
        <w:t>,</w:t>
      </w:r>
      <w:r w:rsidRPr="008C21B5">
        <w:rPr>
          <w:rFonts w:ascii="Arial" w:hAnsi="Arial" w:cs="Arial"/>
          <w:b/>
          <w:sz w:val="21"/>
          <w:szCs w:val="21"/>
        </w:rPr>
        <w:t xml:space="preserve"> </w:t>
      </w:r>
      <w:r w:rsidRPr="008C21B5">
        <w:rPr>
          <w:rFonts w:ascii="Arial" w:hAnsi="Arial" w:cs="Arial"/>
          <w:sz w:val="21"/>
          <w:szCs w:val="21"/>
        </w:rPr>
        <w:t>REPRESENTADA POR ________________</w:t>
      </w:r>
      <w:r w:rsidRPr="008C21B5">
        <w:rPr>
          <w:rFonts w:ascii="Arial" w:hAnsi="Arial" w:cs="Arial"/>
          <w:b/>
          <w:sz w:val="21"/>
          <w:szCs w:val="21"/>
        </w:rPr>
        <w:t xml:space="preserve"> </w:t>
      </w:r>
      <w:r w:rsidRPr="008C21B5">
        <w:rPr>
          <w:rFonts w:ascii="Arial" w:hAnsi="Arial" w:cs="Arial"/>
          <w:sz w:val="21"/>
          <w:szCs w:val="21"/>
        </w:rPr>
        <w:t xml:space="preserve">COMO </w:t>
      </w:r>
      <w:r w:rsidRPr="008C21B5">
        <w:rPr>
          <w:rFonts w:ascii="Arial" w:hAnsi="Arial" w:cs="Arial"/>
          <w:b/>
          <w:sz w:val="21"/>
          <w:szCs w:val="21"/>
        </w:rPr>
        <w:t xml:space="preserve">“EL PRESTADOR” </w:t>
      </w:r>
      <w:r w:rsidRPr="008C21B5">
        <w:rPr>
          <w:rFonts w:ascii="Arial" w:hAnsi="Arial" w:cs="Arial"/>
          <w:sz w:val="21"/>
          <w:szCs w:val="21"/>
        </w:rPr>
        <w:t xml:space="preserve">Y POR LA OTRA LA SOCIEDAD DENOMINADA </w:t>
      </w:r>
      <w:r w:rsidR="00C167D7">
        <w:rPr>
          <w:rFonts w:ascii="Arial" w:hAnsi="Arial" w:cs="Arial"/>
          <w:b/>
          <w:bCs/>
          <w:sz w:val="21"/>
          <w:szCs w:val="21"/>
        </w:rPr>
        <w:t>“</w:t>
      </w:r>
      <w:r w:rsidR="00C167D7">
        <w:rPr>
          <w:rFonts w:ascii="Arial" w:hAnsi="Arial" w:cs="Arial"/>
          <w:b/>
          <w:noProof/>
          <w:sz w:val="21"/>
          <w:szCs w:val="21"/>
        </w:rPr>
        <w:t>DESAROLLOS RESIDENCIALES TURISTICOS, S.A. DE C.V.”</w:t>
      </w:r>
      <w:r w:rsidRPr="008C21B5">
        <w:rPr>
          <w:rFonts w:ascii="Arial" w:hAnsi="Arial" w:cs="Arial"/>
          <w:b/>
          <w:noProof/>
          <w:sz w:val="21"/>
          <w:szCs w:val="21"/>
        </w:rPr>
        <w:t>,</w:t>
      </w:r>
      <w:r w:rsidRPr="008C21B5">
        <w:rPr>
          <w:rFonts w:ascii="Arial" w:hAnsi="Arial" w:cs="Arial"/>
          <w:sz w:val="21"/>
          <w:szCs w:val="21"/>
        </w:rPr>
        <w:t xml:space="preserve"> REPRESENTADA POR </w:t>
      </w:r>
      <w:r w:rsidR="00C167D7">
        <w:rPr>
          <w:rFonts w:ascii="Arial" w:hAnsi="Arial" w:cs="Arial"/>
          <w:b/>
          <w:noProof/>
          <w:sz w:val="21"/>
          <w:szCs w:val="21"/>
        </w:rPr>
        <w:t xml:space="preserve">ARQ. JUAN FERNANDO CAVIEDES AVALOS </w:t>
      </w:r>
      <w:r w:rsidRPr="008C21B5">
        <w:rPr>
          <w:rFonts w:ascii="Arial" w:hAnsi="Arial" w:cs="Arial"/>
          <w:sz w:val="21"/>
          <w:szCs w:val="21"/>
        </w:rPr>
        <w:t xml:space="preserve">COMO </w:t>
      </w:r>
      <w:r w:rsidRPr="008C21B5">
        <w:rPr>
          <w:rFonts w:ascii="Arial" w:hAnsi="Arial" w:cs="Arial"/>
          <w:b/>
          <w:sz w:val="21"/>
          <w:szCs w:val="21"/>
        </w:rPr>
        <w:t xml:space="preserve">“EL CLIENTE”, </w:t>
      </w:r>
      <w:r w:rsidRPr="008C21B5">
        <w:rPr>
          <w:rFonts w:ascii="Arial" w:hAnsi="Arial" w:cs="Arial"/>
          <w:bCs/>
          <w:sz w:val="21"/>
          <w:szCs w:val="21"/>
        </w:rPr>
        <w:t>SE ESTABLECE AL TENOR DEL SIGUIENTE ANTECEDENTE, DECLARACIONES Y CLÁUSULAS:</w:t>
      </w:r>
    </w:p>
    <w:p w:rsidR="008C21B5" w:rsidRPr="008C21B5" w:rsidRDefault="008C21B5" w:rsidP="008C21B5">
      <w:pPr>
        <w:jc w:val="both"/>
        <w:rPr>
          <w:rFonts w:ascii="Arial" w:hAnsi="Arial" w:cs="Arial"/>
          <w:bCs/>
          <w:sz w:val="21"/>
          <w:szCs w:val="21"/>
        </w:rPr>
      </w:pPr>
    </w:p>
    <w:p w:rsidR="008C21B5" w:rsidRPr="008C21B5" w:rsidRDefault="008C21B5" w:rsidP="00DA797C">
      <w:pPr>
        <w:jc w:val="center"/>
        <w:rPr>
          <w:rFonts w:ascii="Arial" w:hAnsi="Arial" w:cs="Arial"/>
          <w:b/>
          <w:bCs/>
          <w:sz w:val="21"/>
          <w:szCs w:val="21"/>
        </w:rPr>
      </w:pPr>
      <w:r w:rsidRPr="008C21B5">
        <w:rPr>
          <w:rFonts w:ascii="Arial" w:hAnsi="Arial" w:cs="Arial"/>
          <w:b/>
          <w:bCs/>
          <w:sz w:val="21"/>
          <w:szCs w:val="21"/>
        </w:rPr>
        <w:t>A</w:t>
      </w:r>
      <w:r w:rsidR="00DA797C">
        <w:rPr>
          <w:rFonts w:ascii="Arial" w:hAnsi="Arial" w:cs="Arial"/>
          <w:b/>
          <w:bCs/>
          <w:sz w:val="21"/>
          <w:szCs w:val="21"/>
        </w:rPr>
        <w:t xml:space="preserve"> </w:t>
      </w:r>
      <w:r w:rsidRPr="008C21B5">
        <w:rPr>
          <w:rFonts w:ascii="Arial" w:hAnsi="Arial" w:cs="Arial"/>
          <w:b/>
          <w:bCs/>
          <w:sz w:val="21"/>
          <w:szCs w:val="21"/>
        </w:rPr>
        <w:t>N</w:t>
      </w:r>
      <w:r w:rsidR="00DA797C">
        <w:rPr>
          <w:rFonts w:ascii="Arial" w:hAnsi="Arial" w:cs="Arial"/>
          <w:b/>
          <w:bCs/>
          <w:sz w:val="21"/>
          <w:szCs w:val="21"/>
        </w:rPr>
        <w:t xml:space="preserve"> </w:t>
      </w:r>
      <w:r w:rsidRPr="008C21B5">
        <w:rPr>
          <w:rFonts w:ascii="Arial" w:hAnsi="Arial" w:cs="Arial"/>
          <w:b/>
          <w:bCs/>
          <w:sz w:val="21"/>
          <w:szCs w:val="21"/>
        </w:rPr>
        <w:t>T</w:t>
      </w:r>
      <w:r w:rsidR="00DA797C">
        <w:rPr>
          <w:rFonts w:ascii="Arial" w:hAnsi="Arial" w:cs="Arial"/>
          <w:b/>
          <w:bCs/>
          <w:sz w:val="21"/>
          <w:szCs w:val="21"/>
        </w:rPr>
        <w:t xml:space="preserve"> </w:t>
      </w:r>
      <w:r w:rsidRPr="008C21B5">
        <w:rPr>
          <w:rFonts w:ascii="Arial" w:hAnsi="Arial" w:cs="Arial"/>
          <w:b/>
          <w:bCs/>
          <w:sz w:val="21"/>
          <w:szCs w:val="21"/>
        </w:rPr>
        <w:t>E</w:t>
      </w:r>
      <w:r w:rsidR="00DA797C">
        <w:rPr>
          <w:rFonts w:ascii="Arial" w:hAnsi="Arial" w:cs="Arial"/>
          <w:b/>
          <w:bCs/>
          <w:sz w:val="21"/>
          <w:szCs w:val="21"/>
        </w:rPr>
        <w:t xml:space="preserve"> </w:t>
      </w:r>
      <w:r w:rsidRPr="008C21B5">
        <w:rPr>
          <w:rFonts w:ascii="Arial" w:hAnsi="Arial" w:cs="Arial"/>
          <w:b/>
          <w:bCs/>
          <w:sz w:val="21"/>
          <w:szCs w:val="21"/>
        </w:rPr>
        <w:t>C</w:t>
      </w:r>
      <w:r w:rsidR="00DA797C">
        <w:rPr>
          <w:rFonts w:ascii="Arial" w:hAnsi="Arial" w:cs="Arial"/>
          <w:b/>
          <w:bCs/>
          <w:sz w:val="21"/>
          <w:szCs w:val="21"/>
        </w:rPr>
        <w:t xml:space="preserve"> </w:t>
      </w:r>
      <w:r w:rsidRPr="008C21B5">
        <w:rPr>
          <w:rFonts w:ascii="Arial" w:hAnsi="Arial" w:cs="Arial"/>
          <w:b/>
          <w:bCs/>
          <w:sz w:val="21"/>
          <w:szCs w:val="21"/>
        </w:rPr>
        <w:t>E</w:t>
      </w:r>
      <w:r w:rsidR="00DA797C">
        <w:rPr>
          <w:rFonts w:ascii="Arial" w:hAnsi="Arial" w:cs="Arial"/>
          <w:b/>
          <w:bCs/>
          <w:sz w:val="21"/>
          <w:szCs w:val="21"/>
        </w:rPr>
        <w:t xml:space="preserve"> </w:t>
      </w:r>
      <w:r w:rsidRPr="008C21B5">
        <w:rPr>
          <w:rFonts w:ascii="Arial" w:hAnsi="Arial" w:cs="Arial"/>
          <w:b/>
          <w:bCs/>
          <w:sz w:val="21"/>
          <w:szCs w:val="21"/>
        </w:rPr>
        <w:t>D</w:t>
      </w:r>
      <w:r w:rsidR="00DA797C">
        <w:rPr>
          <w:rFonts w:ascii="Arial" w:hAnsi="Arial" w:cs="Arial"/>
          <w:b/>
          <w:bCs/>
          <w:sz w:val="21"/>
          <w:szCs w:val="21"/>
        </w:rPr>
        <w:t xml:space="preserve"> </w:t>
      </w:r>
      <w:r w:rsidRPr="008C21B5">
        <w:rPr>
          <w:rFonts w:ascii="Arial" w:hAnsi="Arial" w:cs="Arial"/>
          <w:b/>
          <w:bCs/>
          <w:sz w:val="21"/>
          <w:szCs w:val="21"/>
        </w:rPr>
        <w:t>E</w:t>
      </w:r>
      <w:r w:rsidR="00DA797C">
        <w:rPr>
          <w:rFonts w:ascii="Arial" w:hAnsi="Arial" w:cs="Arial"/>
          <w:b/>
          <w:bCs/>
          <w:sz w:val="21"/>
          <w:szCs w:val="21"/>
        </w:rPr>
        <w:t xml:space="preserve"> </w:t>
      </w:r>
      <w:r w:rsidRPr="008C21B5">
        <w:rPr>
          <w:rFonts w:ascii="Arial" w:hAnsi="Arial" w:cs="Arial"/>
          <w:b/>
          <w:bCs/>
          <w:sz w:val="21"/>
          <w:szCs w:val="21"/>
        </w:rPr>
        <w:t>N</w:t>
      </w:r>
      <w:r w:rsidR="00DA797C">
        <w:rPr>
          <w:rFonts w:ascii="Arial" w:hAnsi="Arial" w:cs="Arial"/>
          <w:b/>
          <w:bCs/>
          <w:sz w:val="21"/>
          <w:szCs w:val="21"/>
        </w:rPr>
        <w:t xml:space="preserve"> </w:t>
      </w:r>
      <w:r w:rsidRPr="008C21B5">
        <w:rPr>
          <w:rFonts w:ascii="Arial" w:hAnsi="Arial" w:cs="Arial"/>
          <w:b/>
          <w:bCs/>
          <w:sz w:val="21"/>
          <w:szCs w:val="21"/>
        </w:rPr>
        <w:t>T</w:t>
      </w:r>
      <w:r w:rsidR="00DA797C">
        <w:rPr>
          <w:rFonts w:ascii="Arial" w:hAnsi="Arial" w:cs="Arial"/>
          <w:b/>
          <w:bCs/>
          <w:sz w:val="21"/>
          <w:szCs w:val="21"/>
        </w:rPr>
        <w:t xml:space="preserve"> </w:t>
      </w:r>
      <w:r w:rsidRPr="008C21B5">
        <w:rPr>
          <w:rFonts w:ascii="Arial" w:hAnsi="Arial" w:cs="Arial"/>
          <w:b/>
          <w:bCs/>
          <w:sz w:val="21"/>
          <w:szCs w:val="21"/>
        </w:rPr>
        <w:t>E:</w:t>
      </w:r>
    </w:p>
    <w:p w:rsidR="008C21B5" w:rsidRPr="008C21B5" w:rsidRDefault="008C21B5" w:rsidP="008C21B5">
      <w:pPr>
        <w:jc w:val="both"/>
        <w:rPr>
          <w:rFonts w:ascii="Arial" w:hAnsi="Arial" w:cs="Arial"/>
          <w:sz w:val="21"/>
          <w:szCs w:val="21"/>
        </w:rPr>
      </w:pPr>
      <w:r w:rsidRPr="008C21B5">
        <w:rPr>
          <w:rFonts w:ascii="Arial" w:hAnsi="Arial" w:cs="Arial"/>
          <w:b/>
          <w:bCs/>
          <w:sz w:val="21"/>
          <w:szCs w:val="21"/>
        </w:rPr>
        <w:t xml:space="preserve">ÙNICO.-  </w:t>
      </w:r>
      <w:r w:rsidRPr="008C21B5">
        <w:rPr>
          <w:rFonts w:ascii="Arial" w:hAnsi="Arial" w:cs="Arial"/>
          <w:bCs/>
          <w:sz w:val="21"/>
          <w:szCs w:val="21"/>
        </w:rPr>
        <w:t xml:space="preserve">Con fecha </w:t>
      </w:r>
      <w:r w:rsidR="00C167D7">
        <w:rPr>
          <w:rFonts w:ascii="Arial" w:hAnsi="Arial" w:cs="Arial"/>
          <w:b/>
          <w:noProof/>
          <w:sz w:val="21"/>
          <w:szCs w:val="21"/>
        </w:rPr>
        <w:t xml:space="preserve">15 de julio de 2016 </w:t>
      </w:r>
      <w:r w:rsidRPr="008C21B5">
        <w:rPr>
          <w:rFonts w:ascii="Arial" w:hAnsi="Arial" w:cs="Arial"/>
          <w:bCs/>
          <w:sz w:val="21"/>
          <w:szCs w:val="21"/>
        </w:rPr>
        <w:t xml:space="preserve">se celebró, por parte de la sociedad denominada </w:t>
      </w:r>
      <w:r w:rsidRPr="008C21B5">
        <w:rPr>
          <w:rFonts w:ascii="Arial" w:hAnsi="Arial" w:cs="Arial"/>
          <w:b/>
          <w:noProof/>
          <w:sz w:val="21"/>
          <w:szCs w:val="21"/>
        </w:rPr>
        <w:t>____________________</w:t>
      </w:r>
      <w:r w:rsidRPr="008C21B5">
        <w:rPr>
          <w:rFonts w:ascii="Arial" w:eastAsia="Malgun Gothic" w:hAnsi="Arial" w:cs="Arial"/>
          <w:b/>
          <w:bCs/>
          <w:sz w:val="21"/>
          <w:szCs w:val="21"/>
          <w:lang w:eastAsia="ko-KR"/>
        </w:rPr>
        <w:t xml:space="preserve">, </w:t>
      </w:r>
      <w:r w:rsidRPr="008C21B5">
        <w:rPr>
          <w:rFonts w:ascii="Arial" w:hAnsi="Arial" w:cs="Arial"/>
          <w:b/>
          <w:sz w:val="21"/>
          <w:szCs w:val="21"/>
        </w:rPr>
        <w:t xml:space="preserve"> </w:t>
      </w:r>
      <w:r w:rsidRPr="008C21B5">
        <w:rPr>
          <w:rFonts w:ascii="Arial" w:hAnsi="Arial" w:cs="Arial"/>
          <w:sz w:val="21"/>
          <w:szCs w:val="21"/>
        </w:rPr>
        <w:t>y la sociedad denominada</w:t>
      </w:r>
      <w:r w:rsidRPr="008C21B5">
        <w:rPr>
          <w:rFonts w:ascii="Arial" w:hAnsi="Arial" w:cs="Arial"/>
          <w:b/>
          <w:sz w:val="21"/>
          <w:szCs w:val="21"/>
        </w:rPr>
        <w:t xml:space="preserve"> </w:t>
      </w:r>
      <w:r w:rsidR="0012639B">
        <w:rPr>
          <w:rFonts w:ascii="Arial" w:hAnsi="Arial" w:cs="Arial"/>
          <w:b/>
          <w:bCs/>
          <w:sz w:val="21"/>
          <w:szCs w:val="21"/>
        </w:rPr>
        <w:t>“</w:t>
      </w:r>
      <w:r w:rsidR="0012639B">
        <w:rPr>
          <w:rFonts w:ascii="Arial" w:hAnsi="Arial" w:cs="Arial"/>
          <w:b/>
          <w:noProof/>
          <w:sz w:val="21"/>
          <w:szCs w:val="21"/>
        </w:rPr>
        <w:t>DESAROLLOS RESIDENCIALES TURISTICOS, S.A. DE C.V.”</w:t>
      </w:r>
      <w:r w:rsidRPr="008C21B5">
        <w:rPr>
          <w:rFonts w:ascii="Arial" w:hAnsi="Arial" w:cs="Arial"/>
          <w:b/>
          <w:sz w:val="21"/>
          <w:szCs w:val="21"/>
        </w:rPr>
        <w:t xml:space="preserve">, </w:t>
      </w:r>
      <w:r w:rsidRPr="008C21B5">
        <w:rPr>
          <w:rFonts w:ascii="Arial" w:hAnsi="Arial" w:cs="Arial"/>
          <w:bCs/>
          <w:sz w:val="21"/>
          <w:szCs w:val="21"/>
        </w:rPr>
        <w:t xml:space="preserve">un contrato que tiene por objeto </w:t>
      </w:r>
      <w:r w:rsidRPr="008C21B5">
        <w:rPr>
          <w:rFonts w:ascii="Arial" w:hAnsi="Arial" w:cs="Arial"/>
          <w:sz w:val="21"/>
          <w:szCs w:val="21"/>
        </w:rPr>
        <w:t xml:space="preserve">proporcionar servicios profesionales de asesoría Administrativa y Jurídica Laboral, conforme a las instrucciones en cuanto a tiempo y especificaciones que por escrito proporcione </w:t>
      </w:r>
      <w:r w:rsidRPr="008C21B5">
        <w:rPr>
          <w:rFonts w:ascii="Arial" w:hAnsi="Arial" w:cs="Arial"/>
          <w:b/>
          <w:sz w:val="21"/>
          <w:szCs w:val="21"/>
        </w:rPr>
        <w:t xml:space="preserve">“EL CLIENTE” </w:t>
      </w:r>
      <w:r w:rsidRPr="008C21B5">
        <w:rPr>
          <w:rFonts w:ascii="Arial" w:hAnsi="Arial" w:cs="Arial"/>
          <w:sz w:val="21"/>
          <w:szCs w:val="21"/>
        </w:rPr>
        <w:t>a</w:t>
      </w:r>
      <w:r w:rsidRPr="008C21B5">
        <w:rPr>
          <w:rFonts w:ascii="Arial" w:hAnsi="Arial" w:cs="Arial"/>
          <w:b/>
          <w:sz w:val="21"/>
          <w:szCs w:val="21"/>
        </w:rPr>
        <w:t xml:space="preserve"> “EL PRESTADOR”.</w:t>
      </w:r>
    </w:p>
    <w:p w:rsidR="00DA797C" w:rsidRDefault="00DA797C" w:rsidP="008C21B5">
      <w:pPr>
        <w:jc w:val="center"/>
        <w:rPr>
          <w:rFonts w:ascii="Arial" w:hAnsi="Arial" w:cs="Arial"/>
          <w:b/>
          <w:bCs/>
          <w:sz w:val="21"/>
          <w:szCs w:val="21"/>
        </w:rPr>
      </w:pPr>
    </w:p>
    <w:p w:rsidR="008C21B5" w:rsidRPr="008C21B5" w:rsidRDefault="008C21B5" w:rsidP="00DA797C">
      <w:pPr>
        <w:jc w:val="center"/>
        <w:rPr>
          <w:rFonts w:ascii="Arial" w:hAnsi="Arial" w:cs="Arial"/>
          <w:b/>
          <w:bCs/>
          <w:sz w:val="21"/>
          <w:szCs w:val="21"/>
        </w:rPr>
      </w:pPr>
      <w:r w:rsidRPr="008C21B5">
        <w:rPr>
          <w:rFonts w:ascii="Arial" w:hAnsi="Arial" w:cs="Arial"/>
          <w:b/>
          <w:bCs/>
          <w:sz w:val="21"/>
          <w:szCs w:val="21"/>
        </w:rPr>
        <w:t>D</w:t>
      </w:r>
      <w:r w:rsidR="00DA797C">
        <w:rPr>
          <w:rFonts w:ascii="Arial" w:hAnsi="Arial" w:cs="Arial"/>
          <w:b/>
          <w:bCs/>
          <w:sz w:val="21"/>
          <w:szCs w:val="21"/>
        </w:rPr>
        <w:t xml:space="preserve"> </w:t>
      </w:r>
      <w:r w:rsidRPr="008C21B5">
        <w:rPr>
          <w:rFonts w:ascii="Arial" w:hAnsi="Arial" w:cs="Arial"/>
          <w:b/>
          <w:bCs/>
          <w:sz w:val="21"/>
          <w:szCs w:val="21"/>
        </w:rPr>
        <w:t>E</w:t>
      </w:r>
      <w:r w:rsidR="00DA797C">
        <w:rPr>
          <w:rFonts w:ascii="Arial" w:hAnsi="Arial" w:cs="Arial"/>
          <w:b/>
          <w:bCs/>
          <w:sz w:val="21"/>
          <w:szCs w:val="21"/>
        </w:rPr>
        <w:t xml:space="preserve"> </w:t>
      </w:r>
      <w:r w:rsidRPr="008C21B5">
        <w:rPr>
          <w:rFonts w:ascii="Arial" w:hAnsi="Arial" w:cs="Arial"/>
          <w:b/>
          <w:bCs/>
          <w:sz w:val="21"/>
          <w:szCs w:val="21"/>
        </w:rPr>
        <w:t>C</w:t>
      </w:r>
      <w:r w:rsidR="00DA797C">
        <w:rPr>
          <w:rFonts w:ascii="Arial" w:hAnsi="Arial" w:cs="Arial"/>
          <w:b/>
          <w:bCs/>
          <w:sz w:val="21"/>
          <w:szCs w:val="21"/>
        </w:rPr>
        <w:t xml:space="preserve"> </w:t>
      </w:r>
      <w:r w:rsidRPr="008C21B5">
        <w:rPr>
          <w:rFonts w:ascii="Arial" w:hAnsi="Arial" w:cs="Arial"/>
          <w:b/>
          <w:bCs/>
          <w:sz w:val="21"/>
          <w:szCs w:val="21"/>
        </w:rPr>
        <w:t>L</w:t>
      </w:r>
      <w:r w:rsidR="00DA797C">
        <w:rPr>
          <w:rFonts w:ascii="Arial" w:hAnsi="Arial" w:cs="Arial"/>
          <w:b/>
          <w:bCs/>
          <w:sz w:val="21"/>
          <w:szCs w:val="21"/>
        </w:rPr>
        <w:t xml:space="preserve"> </w:t>
      </w:r>
      <w:r w:rsidRPr="008C21B5">
        <w:rPr>
          <w:rFonts w:ascii="Arial" w:hAnsi="Arial" w:cs="Arial"/>
          <w:b/>
          <w:bCs/>
          <w:sz w:val="21"/>
          <w:szCs w:val="21"/>
        </w:rPr>
        <w:t>A</w:t>
      </w:r>
      <w:r w:rsidR="00DA797C">
        <w:rPr>
          <w:rFonts w:ascii="Arial" w:hAnsi="Arial" w:cs="Arial"/>
          <w:b/>
          <w:bCs/>
          <w:sz w:val="21"/>
          <w:szCs w:val="21"/>
        </w:rPr>
        <w:t xml:space="preserve"> </w:t>
      </w:r>
      <w:r w:rsidRPr="008C21B5">
        <w:rPr>
          <w:rFonts w:ascii="Arial" w:hAnsi="Arial" w:cs="Arial"/>
          <w:b/>
          <w:bCs/>
          <w:sz w:val="21"/>
          <w:szCs w:val="21"/>
        </w:rPr>
        <w:t>R</w:t>
      </w:r>
      <w:r w:rsidR="00DA797C">
        <w:rPr>
          <w:rFonts w:ascii="Arial" w:hAnsi="Arial" w:cs="Arial"/>
          <w:b/>
          <w:bCs/>
          <w:sz w:val="21"/>
          <w:szCs w:val="21"/>
        </w:rPr>
        <w:t xml:space="preserve"> </w:t>
      </w:r>
      <w:r w:rsidRPr="008C21B5">
        <w:rPr>
          <w:rFonts w:ascii="Arial" w:hAnsi="Arial" w:cs="Arial"/>
          <w:b/>
          <w:bCs/>
          <w:sz w:val="21"/>
          <w:szCs w:val="21"/>
        </w:rPr>
        <w:t>A</w:t>
      </w:r>
      <w:r w:rsidR="00DA797C">
        <w:rPr>
          <w:rFonts w:ascii="Arial" w:hAnsi="Arial" w:cs="Arial"/>
          <w:b/>
          <w:bCs/>
          <w:sz w:val="21"/>
          <w:szCs w:val="21"/>
        </w:rPr>
        <w:t xml:space="preserve"> </w:t>
      </w:r>
      <w:r w:rsidRPr="008C21B5">
        <w:rPr>
          <w:rFonts w:ascii="Arial" w:hAnsi="Arial" w:cs="Arial"/>
          <w:b/>
          <w:bCs/>
          <w:sz w:val="21"/>
          <w:szCs w:val="21"/>
        </w:rPr>
        <w:t>C</w:t>
      </w:r>
      <w:r w:rsidR="00DA797C">
        <w:rPr>
          <w:rFonts w:ascii="Arial" w:hAnsi="Arial" w:cs="Arial"/>
          <w:b/>
          <w:bCs/>
          <w:sz w:val="21"/>
          <w:szCs w:val="21"/>
        </w:rPr>
        <w:t xml:space="preserve"> </w:t>
      </w:r>
      <w:r w:rsidRPr="008C21B5">
        <w:rPr>
          <w:rFonts w:ascii="Arial" w:hAnsi="Arial" w:cs="Arial"/>
          <w:b/>
          <w:bCs/>
          <w:sz w:val="21"/>
          <w:szCs w:val="21"/>
        </w:rPr>
        <w:t>I</w:t>
      </w:r>
      <w:r w:rsidR="00DA797C">
        <w:rPr>
          <w:rFonts w:ascii="Arial" w:hAnsi="Arial" w:cs="Arial"/>
          <w:b/>
          <w:bCs/>
          <w:sz w:val="21"/>
          <w:szCs w:val="21"/>
        </w:rPr>
        <w:t xml:space="preserve"> </w:t>
      </w:r>
      <w:r w:rsidRPr="008C21B5">
        <w:rPr>
          <w:rFonts w:ascii="Arial" w:hAnsi="Arial" w:cs="Arial"/>
          <w:b/>
          <w:bCs/>
          <w:sz w:val="21"/>
          <w:szCs w:val="21"/>
        </w:rPr>
        <w:t>O</w:t>
      </w:r>
      <w:r w:rsidR="00DA797C">
        <w:rPr>
          <w:rFonts w:ascii="Arial" w:hAnsi="Arial" w:cs="Arial"/>
          <w:b/>
          <w:bCs/>
          <w:sz w:val="21"/>
          <w:szCs w:val="21"/>
        </w:rPr>
        <w:t xml:space="preserve"> </w:t>
      </w:r>
      <w:r w:rsidRPr="008C21B5">
        <w:rPr>
          <w:rFonts w:ascii="Arial" w:hAnsi="Arial" w:cs="Arial"/>
          <w:b/>
          <w:bCs/>
          <w:sz w:val="21"/>
          <w:szCs w:val="21"/>
        </w:rPr>
        <w:t>N</w:t>
      </w:r>
      <w:r w:rsidR="00DA797C">
        <w:rPr>
          <w:rFonts w:ascii="Arial" w:hAnsi="Arial" w:cs="Arial"/>
          <w:b/>
          <w:bCs/>
          <w:sz w:val="21"/>
          <w:szCs w:val="21"/>
        </w:rPr>
        <w:t xml:space="preserve"> </w:t>
      </w:r>
      <w:r w:rsidRPr="008C21B5">
        <w:rPr>
          <w:rFonts w:ascii="Arial" w:hAnsi="Arial" w:cs="Arial"/>
          <w:b/>
          <w:bCs/>
          <w:sz w:val="21"/>
          <w:szCs w:val="21"/>
        </w:rPr>
        <w:t>E</w:t>
      </w:r>
      <w:r w:rsidR="00DA797C">
        <w:rPr>
          <w:rFonts w:ascii="Arial" w:hAnsi="Arial" w:cs="Arial"/>
          <w:b/>
          <w:bCs/>
          <w:sz w:val="21"/>
          <w:szCs w:val="21"/>
        </w:rPr>
        <w:t xml:space="preserve"> </w:t>
      </w:r>
      <w:r w:rsidRPr="008C21B5">
        <w:rPr>
          <w:rFonts w:ascii="Arial" w:hAnsi="Arial" w:cs="Arial"/>
          <w:b/>
          <w:bCs/>
          <w:sz w:val="21"/>
          <w:szCs w:val="21"/>
        </w:rPr>
        <w:t>S:</w:t>
      </w:r>
    </w:p>
    <w:p w:rsidR="008C21B5" w:rsidRPr="008C21B5" w:rsidRDefault="008C21B5" w:rsidP="008C21B5">
      <w:pPr>
        <w:autoSpaceDE w:val="0"/>
        <w:autoSpaceDN w:val="0"/>
        <w:adjustRightInd w:val="0"/>
        <w:jc w:val="both"/>
        <w:rPr>
          <w:rFonts w:ascii="Arial" w:eastAsia="Malgun Gothic" w:hAnsi="Arial" w:cs="Arial"/>
          <w:sz w:val="21"/>
          <w:szCs w:val="21"/>
          <w:lang w:eastAsia="ko-KR"/>
        </w:rPr>
      </w:pPr>
      <w:r w:rsidRPr="008C21B5">
        <w:rPr>
          <w:rFonts w:ascii="Arial" w:eastAsia="Calibri" w:hAnsi="Arial" w:cs="Arial"/>
          <w:sz w:val="21"/>
          <w:szCs w:val="21"/>
        </w:rPr>
        <w:t>Declaran las partes por medio de sus representantes que:</w:t>
      </w:r>
    </w:p>
    <w:p w:rsidR="008C21B5" w:rsidRPr="008C21B5" w:rsidRDefault="008C21B5" w:rsidP="008C21B5">
      <w:pPr>
        <w:jc w:val="both"/>
        <w:rPr>
          <w:rFonts w:ascii="Arial" w:eastAsia="Malgun Gothic" w:hAnsi="Arial" w:cs="Arial"/>
          <w:sz w:val="21"/>
          <w:szCs w:val="21"/>
          <w:lang w:eastAsia="ko-KR"/>
        </w:rPr>
      </w:pPr>
      <w:r w:rsidRPr="008C21B5">
        <w:rPr>
          <w:rFonts w:ascii="Arial" w:eastAsia="Calibri" w:hAnsi="Arial" w:cs="Arial"/>
          <w:b/>
          <w:sz w:val="21"/>
          <w:szCs w:val="21"/>
        </w:rPr>
        <w:t>1.-</w:t>
      </w:r>
      <w:r w:rsidRPr="008C21B5">
        <w:rPr>
          <w:rFonts w:ascii="Arial" w:eastAsia="Calibri" w:hAnsi="Arial" w:cs="Arial"/>
          <w:sz w:val="21"/>
          <w:szCs w:val="21"/>
        </w:rPr>
        <w:t xml:space="preserve"> Reconocen la personalidad con la que comparecen a la celebración de este, y que las facultades que tienen, no les ha sido revocada ni en forma</w:t>
      </w:r>
      <w:r w:rsidRPr="008C21B5">
        <w:rPr>
          <w:rFonts w:ascii="Arial" w:eastAsia="Malgun Gothic" w:hAnsi="Arial" w:cs="Arial"/>
          <w:sz w:val="21"/>
          <w:szCs w:val="21"/>
          <w:lang w:eastAsia="ko-KR"/>
        </w:rPr>
        <w:t xml:space="preserve"> </w:t>
      </w:r>
      <w:r w:rsidRPr="008C21B5">
        <w:rPr>
          <w:rFonts w:ascii="Arial" w:eastAsia="Calibri" w:hAnsi="Arial" w:cs="Arial"/>
          <w:sz w:val="21"/>
          <w:szCs w:val="21"/>
        </w:rPr>
        <w:t>alguna modificada, actuando de pleno derecho, de acuerdo con las declaraciones respectivas del contrato original.</w:t>
      </w:r>
    </w:p>
    <w:p w:rsidR="008C21B5" w:rsidRPr="008C21B5" w:rsidRDefault="008C21B5" w:rsidP="008C21B5">
      <w:pPr>
        <w:ind w:left="220" w:hanging="220"/>
        <w:jc w:val="both"/>
        <w:rPr>
          <w:rFonts w:ascii="Arial" w:eastAsia="Calibri" w:hAnsi="Arial" w:cs="Arial"/>
          <w:sz w:val="21"/>
          <w:szCs w:val="21"/>
        </w:rPr>
      </w:pPr>
      <w:r w:rsidRPr="008C21B5">
        <w:rPr>
          <w:rFonts w:ascii="Arial" w:eastAsia="Calibri" w:hAnsi="Arial" w:cs="Arial"/>
          <w:b/>
          <w:sz w:val="21"/>
          <w:szCs w:val="21"/>
        </w:rPr>
        <w:t>2.-</w:t>
      </w:r>
      <w:r w:rsidRPr="008C21B5">
        <w:rPr>
          <w:rFonts w:ascii="Arial" w:eastAsia="Calibri" w:hAnsi="Arial" w:cs="Arial"/>
          <w:sz w:val="21"/>
          <w:szCs w:val="21"/>
        </w:rPr>
        <w:t xml:space="preserve"> Están de acuerdo en que el presente </w:t>
      </w:r>
      <w:r w:rsidRPr="008C21B5">
        <w:rPr>
          <w:rFonts w:ascii="Arial" w:eastAsia="Calibri" w:hAnsi="Arial" w:cs="Arial"/>
          <w:b/>
          <w:sz w:val="21"/>
          <w:szCs w:val="21"/>
        </w:rPr>
        <w:t>ADENDUM</w:t>
      </w:r>
      <w:r w:rsidRPr="008C21B5">
        <w:rPr>
          <w:rFonts w:ascii="Arial" w:eastAsia="Calibri" w:hAnsi="Arial" w:cs="Arial"/>
          <w:sz w:val="21"/>
          <w:szCs w:val="21"/>
        </w:rPr>
        <w:t xml:space="preserve">, se adhiera al </w:t>
      </w:r>
      <w:r w:rsidRPr="008C21B5">
        <w:rPr>
          <w:rFonts w:ascii="Arial" w:eastAsia="Calibri" w:hAnsi="Arial" w:cs="Arial"/>
          <w:b/>
          <w:sz w:val="21"/>
          <w:szCs w:val="21"/>
        </w:rPr>
        <w:t>CONTRATO DE PRESTACIÓN DE SERVICIOS DE FEC</w:t>
      </w:r>
      <w:r w:rsidRPr="008C21B5">
        <w:rPr>
          <w:rFonts w:ascii="Arial" w:eastAsia="Malgun Gothic" w:hAnsi="Arial" w:cs="Arial"/>
          <w:b/>
          <w:sz w:val="21"/>
          <w:szCs w:val="21"/>
          <w:lang w:eastAsia="ko-KR"/>
        </w:rPr>
        <w:t xml:space="preserve">HA </w:t>
      </w:r>
      <w:r w:rsidR="00C167D7">
        <w:rPr>
          <w:rFonts w:ascii="Arial" w:hAnsi="Arial" w:cs="Arial"/>
          <w:b/>
          <w:noProof/>
          <w:sz w:val="21"/>
          <w:szCs w:val="21"/>
        </w:rPr>
        <w:t xml:space="preserve">15 </w:t>
      </w:r>
      <w:r w:rsidR="0012639B">
        <w:rPr>
          <w:rFonts w:ascii="Arial" w:hAnsi="Arial" w:cs="Arial"/>
          <w:b/>
          <w:noProof/>
          <w:sz w:val="21"/>
          <w:szCs w:val="21"/>
        </w:rPr>
        <w:t xml:space="preserve">DE JULIO DE </w:t>
      </w:r>
      <w:r w:rsidR="00C167D7">
        <w:rPr>
          <w:rFonts w:ascii="Arial" w:hAnsi="Arial" w:cs="Arial"/>
          <w:b/>
          <w:noProof/>
          <w:sz w:val="21"/>
          <w:szCs w:val="21"/>
        </w:rPr>
        <w:t>2016</w:t>
      </w:r>
      <w:r w:rsidRPr="008C21B5">
        <w:rPr>
          <w:rFonts w:ascii="Arial" w:hAnsi="Arial" w:cs="Arial"/>
          <w:b/>
          <w:bCs/>
          <w:sz w:val="21"/>
          <w:szCs w:val="21"/>
        </w:rPr>
        <w:t>,</w:t>
      </w:r>
      <w:r w:rsidRPr="008C21B5">
        <w:rPr>
          <w:rFonts w:ascii="Arial" w:eastAsia="Calibri" w:hAnsi="Arial" w:cs="Arial"/>
          <w:sz w:val="21"/>
          <w:szCs w:val="21"/>
        </w:rPr>
        <w:t xml:space="preserve"> con todos los compromisos y acuerdos que se incluyen en el mismo.</w:t>
      </w:r>
    </w:p>
    <w:p w:rsidR="008C21B5" w:rsidRPr="008C21B5" w:rsidRDefault="008C21B5" w:rsidP="008C21B5">
      <w:pPr>
        <w:autoSpaceDE w:val="0"/>
        <w:autoSpaceDN w:val="0"/>
        <w:adjustRightInd w:val="0"/>
        <w:jc w:val="both"/>
        <w:rPr>
          <w:rFonts w:ascii="Arial" w:eastAsia="Calibri" w:hAnsi="Arial" w:cs="Arial"/>
          <w:sz w:val="21"/>
          <w:szCs w:val="21"/>
        </w:rPr>
      </w:pPr>
      <w:r w:rsidRPr="008C21B5">
        <w:rPr>
          <w:rFonts w:ascii="Arial" w:eastAsia="Calibri" w:hAnsi="Arial" w:cs="Arial"/>
          <w:b/>
          <w:sz w:val="21"/>
          <w:szCs w:val="21"/>
        </w:rPr>
        <w:t>3.</w:t>
      </w:r>
      <w:r w:rsidRPr="008C21B5">
        <w:rPr>
          <w:rFonts w:ascii="Arial" w:eastAsia="Calibri" w:hAnsi="Arial" w:cs="Arial"/>
          <w:sz w:val="21"/>
          <w:szCs w:val="21"/>
        </w:rPr>
        <w:t xml:space="preserve"> Conforme a los antecedentes y declaraciones anteriores, están de acuerdo en celebrar el presente </w:t>
      </w:r>
      <w:proofErr w:type="spellStart"/>
      <w:r w:rsidRPr="008C21B5">
        <w:rPr>
          <w:rFonts w:ascii="Arial" w:eastAsia="Calibri" w:hAnsi="Arial" w:cs="Arial"/>
          <w:sz w:val="21"/>
          <w:szCs w:val="21"/>
        </w:rPr>
        <w:t>Adendum</w:t>
      </w:r>
      <w:proofErr w:type="spellEnd"/>
      <w:r w:rsidRPr="008C21B5">
        <w:rPr>
          <w:rFonts w:ascii="Arial" w:eastAsia="Calibri" w:hAnsi="Arial" w:cs="Arial"/>
          <w:sz w:val="21"/>
          <w:szCs w:val="21"/>
        </w:rPr>
        <w:t xml:space="preserve"> al “Contrato” en los términos de las siguientes:</w:t>
      </w:r>
    </w:p>
    <w:p w:rsidR="008C21B5" w:rsidRPr="008C21B5" w:rsidRDefault="008C21B5" w:rsidP="008C21B5">
      <w:pPr>
        <w:jc w:val="center"/>
        <w:rPr>
          <w:rFonts w:ascii="Arial" w:hAnsi="Arial" w:cs="Arial"/>
          <w:b/>
          <w:bCs/>
          <w:sz w:val="21"/>
          <w:szCs w:val="21"/>
        </w:rPr>
      </w:pPr>
      <w:r w:rsidRPr="008C21B5">
        <w:rPr>
          <w:rFonts w:ascii="Arial" w:hAnsi="Arial" w:cs="Arial"/>
          <w:b/>
          <w:bCs/>
          <w:sz w:val="21"/>
          <w:szCs w:val="21"/>
        </w:rPr>
        <w:t>C</w:t>
      </w:r>
      <w:r w:rsidR="00DA797C">
        <w:rPr>
          <w:rFonts w:ascii="Arial" w:hAnsi="Arial" w:cs="Arial"/>
          <w:b/>
          <w:bCs/>
          <w:sz w:val="21"/>
          <w:szCs w:val="21"/>
        </w:rPr>
        <w:t xml:space="preserve"> </w:t>
      </w:r>
      <w:r w:rsidRPr="008C21B5">
        <w:rPr>
          <w:rFonts w:ascii="Arial" w:hAnsi="Arial" w:cs="Arial"/>
          <w:b/>
          <w:bCs/>
          <w:sz w:val="21"/>
          <w:szCs w:val="21"/>
        </w:rPr>
        <w:t>L</w:t>
      </w:r>
      <w:r w:rsidR="00DA797C">
        <w:rPr>
          <w:rFonts w:ascii="Arial" w:hAnsi="Arial" w:cs="Arial"/>
          <w:b/>
          <w:bCs/>
          <w:sz w:val="21"/>
          <w:szCs w:val="21"/>
        </w:rPr>
        <w:t xml:space="preserve"> </w:t>
      </w:r>
      <w:r w:rsidRPr="008C21B5">
        <w:rPr>
          <w:rFonts w:ascii="Arial" w:hAnsi="Arial" w:cs="Arial"/>
          <w:b/>
          <w:bCs/>
          <w:sz w:val="21"/>
          <w:szCs w:val="21"/>
        </w:rPr>
        <w:t>A</w:t>
      </w:r>
      <w:r w:rsidR="00DA797C">
        <w:rPr>
          <w:rFonts w:ascii="Arial" w:hAnsi="Arial" w:cs="Arial"/>
          <w:b/>
          <w:bCs/>
          <w:sz w:val="21"/>
          <w:szCs w:val="21"/>
        </w:rPr>
        <w:t xml:space="preserve"> </w:t>
      </w:r>
      <w:r w:rsidRPr="008C21B5">
        <w:rPr>
          <w:rFonts w:ascii="Arial" w:hAnsi="Arial" w:cs="Arial"/>
          <w:b/>
          <w:bCs/>
          <w:sz w:val="21"/>
          <w:szCs w:val="21"/>
        </w:rPr>
        <w:t>U</w:t>
      </w:r>
      <w:r w:rsidR="00DA797C">
        <w:rPr>
          <w:rFonts w:ascii="Arial" w:hAnsi="Arial" w:cs="Arial"/>
          <w:b/>
          <w:bCs/>
          <w:sz w:val="21"/>
          <w:szCs w:val="21"/>
        </w:rPr>
        <w:t xml:space="preserve"> </w:t>
      </w:r>
      <w:r w:rsidRPr="008C21B5">
        <w:rPr>
          <w:rFonts w:ascii="Arial" w:hAnsi="Arial" w:cs="Arial"/>
          <w:b/>
          <w:bCs/>
          <w:sz w:val="21"/>
          <w:szCs w:val="21"/>
        </w:rPr>
        <w:t>S</w:t>
      </w:r>
      <w:r w:rsidR="00DA797C">
        <w:rPr>
          <w:rFonts w:ascii="Arial" w:hAnsi="Arial" w:cs="Arial"/>
          <w:b/>
          <w:bCs/>
          <w:sz w:val="21"/>
          <w:szCs w:val="21"/>
        </w:rPr>
        <w:t xml:space="preserve"> </w:t>
      </w:r>
      <w:r w:rsidRPr="008C21B5">
        <w:rPr>
          <w:rFonts w:ascii="Arial" w:hAnsi="Arial" w:cs="Arial"/>
          <w:b/>
          <w:bCs/>
          <w:sz w:val="21"/>
          <w:szCs w:val="21"/>
        </w:rPr>
        <w:t>U</w:t>
      </w:r>
      <w:r w:rsidR="00DA797C">
        <w:rPr>
          <w:rFonts w:ascii="Arial" w:hAnsi="Arial" w:cs="Arial"/>
          <w:b/>
          <w:bCs/>
          <w:sz w:val="21"/>
          <w:szCs w:val="21"/>
        </w:rPr>
        <w:t xml:space="preserve"> </w:t>
      </w:r>
      <w:r w:rsidRPr="008C21B5">
        <w:rPr>
          <w:rFonts w:ascii="Arial" w:hAnsi="Arial" w:cs="Arial"/>
          <w:b/>
          <w:bCs/>
          <w:sz w:val="21"/>
          <w:szCs w:val="21"/>
        </w:rPr>
        <w:t>L</w:t>
      </w:r>
      <w:r w:rsidR="00DA797C">
        <w:rPr>
          <w:rFonts w:ascii="Arial" w:hAnsi="Arial" w:cs="Arial"/>
          <w:b/>
          <w:bCs/>
          <w:sz w:val="21"/>
          <w:szCs w:val="21"/>
        </w:rPr>
        <w:t xml:space="preserve"> </w:t>
      </w:r>
      <w:r w:rsidRPr="008C21B5">
        <w:rPr>
          <w:rFonts w:ascii="Arial" w:hAnsi="Arial" w:cs="Arial"/>
          <w:b/>
          <w:bCs/>
          <w:sz w:val="21"/>
          <w:szCs w:val="21"/>
        </w:rPr>
        <w:t>A</w:t>
      </w:r>
      <w:r w:rsidR="00DA797C">
        <w:rPr>
          <w:rFonts w:ascii="Arial" w:hAnsi="Arial" w:cs="Arial"/>
          <w:b/>
          <w:bCs/>
          <w:sz w:val="21"/>
          <w:szCs w:val="21"/>
        </w:rPr>
        <w:t xml:space="preserve"> </w:t>
      </w:r>
      <w:r w:rsidRPr="008C21B5">
        <w:rPr>
          <w:rFonts w:ascii="Arial" w:hAnsi="Arial" w:cs="Arial"/>
          <w:b/>
          <w:bCs/>
          <w:sz w:val="21"/>
          <w:szCs w:val="21"/>
        </w:rPr>
        <w:t>S:</w:t>
      </w:r>
    </w:p>
    <w:p w:rsidR="008C21B5" w:rsidRPr="008C21B5" w:rsidRDefault="008C21B5" w:rsidP="008C21B5">
      <w:pPr>
        <w:jc w:val="both"/>
        <w:rPr>
          <w:rFonts w:ascii="Arial" w:hAnsi="Arial" w:cs="Arial"/>
          <w:b/>
          <w:bCs/>
          <w:sz w:val="21"/>
          <w:szCs w:val="21"/>
          <w:u w:val="single"/>
        </w:rPr>
      </w:pPr>
      <w:r w:rsidRPr="008C21B5">
        <w:rPr>
          <w:rFonts w:ascii="Arial" w:hAnsi="Arial" w:cs="Arial"/>
          <w:b/>
          <w:bCs/>
          <w:sz w:val="21"/>
          <w:szCs w:val="21"/>
        </w:rPr>
        <w:t xml:space="preserve">PRIMERA.- </w:t>
      </w:r>
      <w:r w:rsidRPr="008C21B5">
        <w:rPr>
          <w:rFonts w:ascii="Arial" w:hAnsi="Arial" w:cs="Arial"/>
          <w:b/>
          <w:bCs/>
          <w:sz w:val="21"/>
          <w:szCs w:val="21"/>
          <w:u w:val="single"/>
        </w:rPr>
        <w:t>DEL OBJETO.</w:t>
      </w:r>
    </w:p>
    <w:p w:rsidR="008C21B5" w:rsidRPr="008C21B5" w:rsidRDefault="008C21B5" w:rsidP="008C21B5">
      <w:pPr>
        <w:jc w:val="both"/>
        <w:rPr>
          <w:rFonts w:ascii="Arial" w:hAnsi="Arial" w:cs="Arial"/>
          <w:bCs/>
          <w:sz w:val="21"/>
          <w:szCs w:val="21"/>
        </w:rPr>
      </w:pPr>
      <w:r w:rsidRPr="008C21B5">
        <w:rPr>
          <w:rFonts w:ascii="Arial" w:hAnsi="Arial" w:cs="Arial"/>
          <w:b/>
          <w:bCs/>
          <w:sz w:val="21"/>
          <w:szCs w:val="21"/>
        </w:rPr>
        <w:t xml:space="preserve"> </w:t>
      </w:r>
      <w:r w:rsidRPr="008C21B5">
        <w:rPr>
          <w:rFonts w:ascii="Arial" w:hAnsi="Arial" w:cs="Arial"/>
          <w:bCs/>
          <w:sz w:val="21"/>
          <w:szCs w:val="21"/>
        </w:rPr>
        <w:t xml:space="preserve">El objeto del presente </w:t>
      </w:r>
      <w:proofErr w:type="spellStart"/>
      <w:r w:rsidRPr="008C21B5">
        <w:rPr>
          <w:rFonts w:ascii="Arial" w:hAnsi="Arial" w:cs="Arial"/>
          <w:bCs/>
          <w:sz w:val="21"/>
          <w:szCs w:val="21"/>
        </w:rPr>
        <w:t>Adendum</w:t>
      </w:r>
      <w:proofErr w:type="spellEnd"/>
      <w:r w:rsidRPr="008C21B5">
        <w:rPr>
          <w:rFonts w:ascii="Arial" w:hAnsi="Arial" w:cs="Arial"/>
          <w:bCs/>
          <w:sz w:val="21"/>
          <w:szCs w:val="21"/>
        </w:rPr>
        <w:t xml:space="preserve"> es el de convenir que además de las obligaciones contraídas en el contrato principal, las partes también se sujetarán a las siguientes obligaciones:</w:t>
      </w:r>
    </w:p>
    <w:p w:rsidR="008C21B5" w:rsidRPr="008C21B5" w:rsidRDefault="008C21B5" w:rsidP="008C21B5">
      <w:pPr>
        <w:jc w:val="both"/>
        <w:rPr>
          <w:rFonts w:ascii="Arial" w:hAnsi="Arial" w:cs="Arial"/>
          <w:bCs/>
          <w:sz w:val="21"/>
          <w:szCs w:val="21"/>
        </w:rPr>
      </w:pPr>
      <w:r w:rsidRPr="008C21B5">
        <w:rPr>
          <w:rFonts w:ascii="Arial" w:hAnsi="Arial" w:cs="Arial"/>
          <w:b/>
          <w:bCs/>
          <w:sz w:val="21"/>
          <w:szCs w:val="21"/>
        </w:rPr>
        <w:t xml:space="preserve">“EL PRESTADOR” </w:t>
      </w:r>
      <w:r w:rsidRPr="008C21B5">
        <w:rPr>
          <w:rFonts w:ascii="Arial" w:hAnsi="Arial" w:cs="Arial"/>
          <w:bCs/>
          <w:sz w:val="21"/>
          <w:szCs w:val="21"/>
        </w:rPr>
        <w:t xml:space="preserve">proporcionará a </w:t>
      </w:r>
      <w:r w:rsidRPr="008C21B5">
        <w:rPr>
          <w:rFonts w:ascii="Arial" w:hAnsi="Arial" w:cs="Arial"/>
          <w:b/>
          <w:bCs/>
          <w:sz w:val="21"/>
          <w:szCs w:val="21"/>
        </w:rPr>
        <w:t xml:space="preserve">“EL CLIENTE” </w:t>
      </w:r>
      <w:r w:rsidRPr="008C21B5">
        <w:rPr>
          <w:rFonts w:ascii="Arial" w:hAnsi="Arial" w:cs="Arial"/>
          <w:bCs/>
          <w:sz w:val="21"/>
          <w:szCs w:val="21"/>
        </w:rPr>
        <w:t xml:space="preserve">de igual manera los servicios de </w:t>
      </w:r>
      <w:r w:rsidRPr="008C21B5">
        <w:rPr>
          <w:rFonts w:ascii="Arial" w:eastAsia="Batang" w:hAnsi="Arial" w:cs="Arial"/>
          <w:b/>
          <w:sz w:val="21"/>
          <w:szCs w:val="21"/>
        </w:rPr>
        <w:t>CONSULTORIA Y ASESORÍA DE</w:t>
      </w:r>
      <w:r w:rsidRPr="008C21B5">
        <w:rPr>
          <w:rFonts w:ascii="Arial" w:eastAsia="Batang" w:hAnsi="Arial" w:cs="Arial"/>
          <w:sz w:val="21"/>
          <w:szCs w:val="21"/>
        </w:rPr>
        <w:t xml:space="preserve"> </w:t>
      </w:r>
      <w:r w:rsidRPr="008C21B5">
        <w:rPr>
          <w:rFonts w:ascii="Arial" w:eastAsia="Batang" w:hAnsi="Arial" w:cs="Arial"/>
          <w:b/>
          <w:sz w:val="21"/>
          <w:szCs w:val="21"/>
        </w:rPr>
        <w:t xml:space="preserve">ADMINISTRACIÓN DE NÓMINA, </w:t>
      </w:r>
      <w:r w:rsidRPr="008C21B5">
        <w:rPr>
          <w:rFonts w:ascii="Arial" w:hAnsi="Arial" w:cs="Arial"/>
          <w:bCs/>
          <w:sz w:val="21"/>
          <w:szCs w:val="21"/>
        </w:rPr>
        <w:t xml:space="preserve">derivado del contrato de prestación de servicios de fecha </w:t>
      </w:r>
      <w:r w:rsidR="00C167D7">
        <w:rPr>
          <w:rFonts w:ascii="Arial" w:hAnsi="Arial" w:cs="Arial"/>
          <w:b/>
          <w:noProof/>
          <w:sz w:val="21"/>
          <w:szCs w:val="21"/>
        </w:rPr>
        <w:t>15 de julio de 2016</w:t>
      </w:r>
      <w:r w:rsidRPr="008C21B5">
        <w:rPr>
          <w:rFonts w:ascii="Arial" w:hAnsi="Arial" w:cs="Arial"/>
          <w:bCs/>
          <w:sz w:val="21"/>
          <w:szCs w:val="21"/>
        </w:rPr>
        <w:t xml:space="preserve">, y para tal efecto, el </w:t>
      </w:r>
      <w:r w:rsidRPr="008C21B5">
        <w:rPr>
          <w:rFonts w:ascii="Arial" w:hAnsi="Arial" w:cs="Arial"/>
          <w:b/>
          <w:bCs/>
          <w:sz w:val="21"/>
          <w:szCs w:val="21"/>
        </w:rPr>
        <w:t>“CLIENTE”</w:t>
      </w:r>
      <w:r w:rsidRPr="008C21B5">
        <w:rPr>
          <w:rFonts w:ascii="Arial" w:hAnsi="Arial" w:cs="Arial"/>
          <w:bCs/>
          <w:sz w:val="21"/>
          <w:szCs w:val="21"/>
        </w:rPr>
        <w:t xml:space="preserve"> cubrirá por adelantado como parte de los honorarios pactados en el contrato de origen, en las cuentas bancarias de </w:t>
      </w:r>
      <w:r w:rsidRPr="008C21B5">
        <w:rPr>
          <w:rFonts w:ascii="Arial" w:hAnsi="Arial" w:cs="Arial"/>
          <w:b/>
          <w:bCs/>
          <w:sz w:val="21"/>
          <w:szCs w:val="21"/>
        </w:rPr>
        <w:t xml:space="preserve">“EL PRESTADOR” </w:t>
      </w:r>
      <w:r w:rsidRPr="008C21B5">
        <w:rPr>
          <w:rFonts w:ascii="Arial" w:hAnsi="Arial" w:cs="Arial"/>
          <w:bCs/>
          <w:sz w:val="21"/>
          <w:szCs w:val="21"/>
        </w:rPr>
        <w:t xml:space="preserve">ya sea en cheque o transferencias electrónicas, las cantidades equivalentes al pago de los siguientes conceptos que </w:t>
      </w:r>
      <w:r w:rsidRPr="008C21B5">
        <w:rPr>
          <w:rFonts w:ascii="Arial" w:hAnsi="Arial" w:cs="Arial"/>
          <w:b/>
          <w:bCs/>
          <w:sz w:val="21"/>
          <w:szCs w:val="21"/>
        </w:rPr>
        <w:t>“EL PRESTADOR”</w:t>
      </w:r>
      <w:r w:rsidRPr="008C21B5">
        <w:rPr>
          <w:rFonts w:ascii="Arial" w:hAnsi="Arial" w:cs="Arial"/>
          <w:bCs/>
          <w:sz w:val="21"/>
          <w:szCs w:val="21"/>
        </w:rPr>
        <w:t xml:space="preserve"> realice al cumplir con el objeto del contrato:</w:t>
      </w:r>
    </w:p>
    <w:p w:rsidR="008C21B5" w:rsidRPr="008C21B5" w:rsidRDefault="008C21B5" w:rsidP="008C21B5">
      <w:pPr>
        <w:jc w:val="both"/>
        <w:rPr>
          <w:rFonts w:ascii="Arial" w:eastAsia="Calibri" w:hAnsi="Arial" w:cs="Arial"/>
          <w:b/>
          <w:sz w:val="21"/>
          <w:szCs w:val="21"/>
          <w:lang w:val="es-ES_tradnl" w:eastAsia="es-ES_tradnl"/>
        </w:rPr>
      </w:pPr>
      <w:r w:rsidRPr="008C21B5">
        <w:rPr>
          <w:rFonts w:ascii="Arial" w:eastAsia="Calibri" w:hAnsi="Arial" w:cs="Arial"/>
          <w:b/>
          <w:color w:val="000000"/>
          <w:sz w:val="21"/>
          <w:szCs w:val="21"/>
          <w:lang w:val="es-ES_tradnl" w:eastAsia="es-ES_tradnl"/>
        </w:rPr>
        <w:t>a).- Sueldos y Salarios: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100% (cien por ciento) del importe total de los sueldos y salarios que devengue </w:t>
      </w:r>
      <w:r w:rsidRPr="008C21B5">
        <w:rPr>
          <w:rFonts w:ascii="Arial" w:eastAsia="Calibri" w:hAnsi="Arial" w:cs="Arial"/>
          <w:b/>
          <w:bCs/>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de conformidad con el Tabulador de salarios y con los criterios, condiciones, cantidades y porcentajes establecidos en el  </w:t>
      </w:r>
      <w:r w:rsidRPr="008C21B5">
        <w:rPr>
          <w:rFonts w:ascii="Arial" w:eastAsia="Calibri" w:hAnsi="Arial" w:cs="Arial"/>
          <w:b/>
          <w:bCs/>
          <w:color w:val="000000"/>
          <w:sz w:val="21"/>
          <w:szCs w:val="21"/>
          <w:u w:val="single"/>
          <w:lang w:val="es-ES_tradnl" w:eastAsia="es-ES_tradnl"/>
        </w:rPr>
        <w:t>Anexo “B”</w:t>
      </w:r>
      <w:r w:rsidRPr="008C21B5">
        <w:rPr>
          <w:rFonts w:ascii="Arial" w:eastAsia="Calibri" w:hAnsi="Arial" w:cs="Arial"/>
          <w:b/>
          <w:bCs/>
          <w:color w:val="000000"/>
          <w:sz w:val="21"/>
          <w:szCs w:val="21"/>
          <w:lang w:val="es-ES_tradnl" w:eastAsia="es-ES_tradnl"/>
        </w:rPr>
        <w:t xml:space="preserve">  </w:t>
      </w:r>
      <w:r w:rsidRPr="008C21B5">
        <w:rPr>
          <w:rFonts w:ascii="Arial" w:eastAsia="Calibri" w:hAnsi="Arial" w:cs="Arial"/>
          <w:color w:val="000000"/>
          <w:sz w:val="21"/>
          <w:szCs w:val="21"/>
          <w:lang w:val="es-ES_tradnl" w:eastAsia="es-ES_tradnl"/>
        </w:rPr>
        <w:t xml:space="preserve">del presente Contrato. </w:t>
      </w:r>
    </w:p>
    <w:p w:rsidR="008C21B5" w:rsidRPr="008C21B5" w:rsidRDefault="008C21B5" w:rsidP="008C21B5">
      <w:pPr>
        <w:jc w:val="both"/>
        <w:rPr>
          <w:rFonts w:ascii="Arial" w:eastAsia="Calibri" w:hAnsi="Arial" w:cs="Arial"/>
          <w:b/>
          <w:sz w:val="21"/>
          <w:szCs w:val="21"/>
          <w:lang w:val="es-ES_tradnl" w:eastAsia="es-ES_tradnl"/>
        </w:rPr>
      </w:pPr>
      <w:r w:rsidRPr="008C21B5">
        <w:rPr>
          <w:rFonts w:ascii="Arial" w:eastAsia="Calibri" w:hAnsi="Arial" w:cs="Arial"/>
          <w:b/>
          <w:color w:val="000000"/>
          <w:sz w:val="21"/>
          <w:szCs w:val="21"/>
          <w:lang w:val="es-ES_tradnl" w:eastAsia="es-ES_tradnl"/>
        </w:rPr>
        <w:t>b).- Impuestos y Derechos:</w:t>
      </w:r>
    </w:p>
    <w:p w:rsidR="008C21B5" w:rsidRPr="008C21B5" w:rsidRDefault="008C21B5" w:rsidP="008C21B5">
      <w:pPr>
        <w:jc w:val="both"/>
        <w:rPr>
          <w:rFonts w:ascii="Arial" w:eastAsia="Calibri" w:hAnsi="Arial" w:cs="Arial"/>
          <w:b/>
          <w:sz w:val="21"/>
          <w:szCs w:val="21"/>
          <w:lang w:val="es-ES_tradnl" w:eastAsia="es-ES_tradnl"/>
        </w:rPr>
      </w:pPr>
      <w:r w:rsidRPr="008C21B5">
        <w:rPr>
          <w:rFonts w:ascii="Arial" w:eastAsia="Calibri" w:hAnsi="Arial" w:cs="Arial"/>
          <w:color w:val="000000"/>
          <w:sz w:val="21"/>
          <w:szCs w:val="21"/>
          <w:lang w:val="es-ES_tradnl" w:eastAsia="es-ES_tradnl"/>
        </w:rPr>
        <w:t xml:space="preserve">100% (cien por ciento) del importe de los impuestos, derechos y cargas patronales establecidas en el </w:t>
      </w:r>
      <w:r w:rsidRPr="008C21B5">
        <w:rPr>
          <w:rFonts w:ascii="Arial" w:eastAsia="Calibri" w:hAnsi="Arial" w:cs="Arial"/>
          <w:b/>
          <w:color w:val="000000"/>
          <w:sz w:val="21"/>
          <w:szCs w:val="21"/>
          <w:lang w:val="es-ES_tradnl" w:eastAsia="es-ES_tradnl"/>
        </w:rPr>
        <w:t>Anexo “B</w:t>
      </w:r>
      <w:r w:rsidRPr="008C21B5">
        <w:rPr>
          <w:rFonts w:ascii="Arial" w:eastAsia="Calibri" w:hAnsi="Arial" w:cs="Arial"/>
          <w:color w:val="000000"/>
          <w:sz w:val="21"/>
          <w:szCs w:val="21"/>
          <w:lang w:val="es-ES_tradnl" w:eastAsia="es-ES_tradnl"/>
        </w:rPr>
        <w:t xml:space="preserve">” del presente Contrato, conviniendo las partes expresamente que cualquier ajuste o reclasificación del riesgo de trabajo por parte del Instituto Mexicano del Seguro Social será a cargo exclusivamente de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bCs/>
          <w:color w:val="000000"/>
          <w:sz w:val="21"/>
          <w:szCs w:val="21"/>
          <w:lang w:val="es-ES_tradnl" w:eastAsia="es-ES_tradnl"/>
        </w:rPr>
        <w:t>.</w:t>
      </w:r>
      <w:r w:rsidRPr="008C21B5">
        <w:rPr>
          <w:rFonts w:ascii="Arial" w:eastAsia="Calibri" w:hAnsi="Arial" w:cs="Arial"/>
          <w:b/>
          <w:bCs/>
          <w:color w:val="000000"/>
          <w:sz w:val="21"/>
          <w:szCs w:val="21"/>
          <w:lang w:val="es-ES_tradnl" w:eastAsia="es-ES_tradnl"/>
        </w:rPr>
        <w:t xml:space="preserve"> </w:t>
      </w:r>
    </w:p>
    <w:p w:rsidR="008C21B5" w:rsidRPr="008C21B5" w:rsidRDefault="008C21B5" w:rsidP="008C21B5">
      <w:pPr>
        <w:jc w:val="both"/>
        <w:rPr>
          <w:rFonts w:ascii="Arial" w:eastAsia="Calibri" w:hAnsi="Arial" w:cs="Arial"/>
          <w:b/>
          <w:sz w:val="21"/>
          <w:szCs w:val="21"/>
          <w:lang w:val="es-ES_tradnl" w:eastAsia="es-ES_tradnl"/>
        </w:rPr>
      </w:pPr>
      <w:r w:rsidRPr="008C21B5">
        <w:rPr>
          <w:rFonts w:ascii="Arial" w:eastAsia="Calibri" w:hAnsi="Arial" w:cs="Arial"/>
          <w:b/>
          <w:color w:val="000000"/>
          <w:sz w:val="21"/>
          <w:szCs w:val="21"/>
          <w:lang w:val="es-ES_tradnl" w:eastAsia="es-ES_tradnl"/>
        </w:rPr>
        <w:lastRenderedPageBreak/>
        <w:t>c).- Prestaciones laborales: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100% (cien por ciento) de las prestaciones a las que tenga derecho </w:t>
      </w:r>
      <w:r w:rsidRPr="008C21B5">
        <w:rPr>
          <w:rFonts w:ascii="Arial" w:eastAsia="Calibri" w:hAnsi="Arial" w:cs="Arial"/>
          <w:b/>
          <w:bCs/>
          <w:smallCaps/>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y que también aparecen indicadas en el </w:t>
      </w:r>
      <w:r w:rsidRPr="008C21B5">
        <w:rPr>
          <w:rFonts w:ascii="Arial" w:eastAsia="Calibri" w:hAnsi="Arial" w:cs="Arial"/>
          <w:b/>
          <w:bCs/>
          <w:color w:val="000000"/>
          <w:sz w:val="21"/>
          <w:szCs w:val="21"/>
          <w:u w:val="single"/>
          <w:lang w:val="es-ES_tradnl" w:eastAsia="es-ES_tradnl"/>
        </w:rPr>
        <w:t>Anexo "B"</w:t>
      </w:r>
      <w:r w:rsidRPr="008C21B5">
        <w:rPr>
          <w:rFonts w:ascii="Arial" w:eastAsia="Calibri" w:hAnsi="Arial" w:cs="Arial"/>
          <w:color w:val="000000"/>
          <w:sz w:val="21"/>
          <w:szCs w:val="21"/>
          <w:lang w:val="es-ES_tradnl" w:eastAsia="es-ES_tradnl"/>
        </w:rPr>
        <w:t xml:space="preserve"> tales como vacaciones, prima vacacional, aguinaldo, prima dominical, prima de antigüedad y prestaciones adicionales y/o extralegales.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color w:val="000000"/>
          <w:sz w:val="21"/>
          <w:szCs w:val="21"/>
          <w:lang w:val="es-ES_tradnl" w:eastAsia="es-ES_tradnl"/>
        </w:rPr>
        <w:t>d).-</w:t>
      </w:r>
      <w:r w:rsidRPr="008C21B5">
        <w:rPr>
          <w:rFonts w:ascii="Arial" w:eastAsia="Calibri" w:hAnsi="Arial" w:cs="Arial"/>
          <w:color w:val="000000"/>
          <w:sz w:val="21"/>
          <w:szCs w:val="21"/>
          <w:lang w:val="es-ES_tradnl" w:eastAsia="es-ES_tradnl"/>
        </w:rPr>
        <w:t xml:space="preserve"> En el caso de que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laborase tiempo extra,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cubrirá a </w:t>
      </w:r>
      <w:r w:rsidRPr="008C21B5">
        <w:rPr>
          <w:rFonts w:ascii="Arial" w:eastAsia="Calibri" w:hAnsi="Arial" w:cs="Arial"/>
          <w:b/>
          <w:bCs/>
          <w:color w:val="000000"/>
          <w:sz w:val="21"/>
          <w:szCs w:val="21"/>
          <w:lang w:val="es-ES_tradnl" w:eastAsia="es-ES_tradnl"/>
        </w:rPr>
        <w:t xml:space="preserve">“EL PRESTADOR” </w:t>
      </w:r>
      <w:r w:rsidRPr="008C21B5">
        <w:rPr>
          <w:rFonts w:ascii="Arial" w:eastAsia="Calibri" w:hAnsi="Arial" w:cs="Arial"/>
          <w:color w:val="000000"/>
          <w:sz w:val="21"/>
          <w:szCs w:val="21"/>
          <w:lang w:val="es-ES_tradnl" w:eastAsia="es-ES_tradnl"/>
        </w:rPr>
        <w:t>la cantidad equivalente al pago del tiempo extraordinario del trabajador en cuestión.</w:t>
      </w:r>
    </w:p>
    <w:p w:rsidR="008C21B5" w:rsidRPr="008C21B5" w:rsidRDefault="008C21B5" w:rsidP="008C21B5">
      <w:pPr>
        <w:jc w:val="both"/>
        <w:rPr>
          <w:rFonts w:ascii="Arial" w:hAnsi="Arial" w:cs="Arial"/>
          <w:bCs/>
          <w:sz w:val="21"/>
          <w:szCs w:val="21"/>
        </w:rPr>
      </w:pPr>
      <w:r w:rsidRPr="008C21B5">
        <w:rPr>
          <w:rFonts w:ascii="Arial" w:hAnsi="Arial" w:cs="Arial"/>
          <w:bCs/>
          <w:sz w:val="21"/>
          <w:szCs w:val="21"/>
        </w:rPr>
        <w:t xml:space="preserve">Una vez realizado el depósito por parte de </w:t>
      </w:r>
      <w:r w:rsidRPr="008C21B5">
        <w:rPr>
          <w:rFonts w:ascii="Arial" w:hAnsi="Arial" w:cs="Arial"/>
          <w:b/>
          <w:bCs/>
          <w:sz w:val="21"/>
          <w:szCs w:val="21"/>
        </w:rPr>
        <w:t>“EL CLIENTE”,</w:t>
      </w:r>
      <w:r w:rsidRPr="008C21B5">
        <w:rPr>
          <w:rFonts w:ascii="Arial" w:hAnsi="Arial" w:cs="Arial"/>
          <w:bCs/>
          <w:sz w:val="21"/>
          <w:szCs w:val="21"/>
        </w:rPr>
        <w:t xml:space="preserve"> de las cantidades correspondientes a los conceptos anteriores así como el </w:t>
      </w:r>
      <w:r w:rsidRPr="008C21B5">
        <w:rPr>
          <w:rFonts w:ascii="Arial" w:eastAsia="Batang" w:hAnsi="Arial" w:cs="Arial"/>
          <w:sz w:val="21"/>
          <w:szCs w:val="21"/>
        </w:rPr>
        <w:t>factor de integración establecido en el contrato de origen sobre dichos conceptos</w:t>
      </w:r>
      <w:r w:rsidRPr="008C21B5">
        <w:rPr>
          <w:rFonts w:ascii="Arial" w:hAnsi="Arial" w:cs="Arial"/>
          <w:bCs/>
          <w:sz w:val="21"/>
          <w:szCs w:val="21"/>
        </w:rPr>
        <w:t xml:space="preserve"> </w:t>
      </w:r>
      <w:r w:rsidRPr="008C21B5">
        <w:rPr>
          <w:rFonts w:ascii="Arial" w:hAnsi="Arial" w:cs="Arial"/>
          <w:b/>
          <w:bCs/>
          <w:sz w:val="21"/>
          <w:szCs w:val="21"/>
        </w:rPr>
        <w:t xml:space="preserve">“EL PRESTADOR” </w:t>
      </w:r>
      <w:r w:rsidRPr="008C21B5">
        <w:rPr>
          <w:rFonts w:ascii="Arial" w:hAnsi="Arial" w:cs="Arial"/>
          <w:bCs/>
          <w:sz w:val="21"/>
          <w:szCs w:val="21"/>
        </w:rPr>
        <w:t xml:space="preserve">se obliga a pagar las referidas cantidades a las personas indicadas por </w:t>
      </w:r>
      <w:r w:rsidRPr="008C21B5">
        <w:rPr>
          <w:rFonts w:ascii="Arial" w:hAnsi="Arial" w:cs="Arial"/>
          <w:b/>
          <w:bCs/>
          <w:sz w:val="21"/>
          <w:szCs w:val="21"/>
        </w:rPr>
        <w:t>“EL CLIENTE”</w:t>
      </w:r>
      <w:r w:rsidRPr="008C21B5">
        <w:rPr>
          <w:rFonts w:ascii="Arial" w:hAnsi="Arial" w:cs="Arial"/>
          <w:bCs/>
          <w:sz w:val="21"/>
          <w:szCs w:val="21"/>
        </w:rPr>
        <w:t>.</w:t>
      </w:r>
    </w:p>
    <w:p w:rsidR="008C21B5" w:rsidRPr="008C21B5" w:rsidRDefault="008C21B5" w:rsidP="008C21B5">
      <w:pPr>
        <w:jc w:val="both"/>
        <w:rPr>
          <w:rFonts w:ascii="Arial" w:hAnsi="Arial" w:cs="Arial"/>
          <w:bCs/>
          <w:sz w:val="21"/>
          <w:szCs w:val="21"/>
        </w:rPr>
      </w:pPr>
      <w:r w:rsidRPr="008C21B5">
        <w:rPr>
          <w:rFonts w:ascii="Arial" w:hAnsi="Arial" w:cs="Arial"/>
          <w:bCs/>
          <w:sz w:val="21"/>
          <w:szCs w:val="21"/>
        </w:rPr>
        <w:t xml:space="preserve">Es decir el monto total de la facturación que el </w:t>
      </w:r>
      <w:r w:rsidRPr="008C21B5">
        <w:rPr>
          <w:rFonts w:ascii="Arial" w:hAnsi="Arial" w:cs="Arial"/>
          <w:b/>
          <w:bCs/>
          <w:sz w:val="21"/>
          <w:szCs w:val="21"/>
        </w:rPr>
        <w:t>”EL CLIENTE”</w:t>
      </w:r>
      <w:r w:rsidRPr="008C21B5">
        <w:rPr>
          <w:rFonts w:ascii="Arial" w:hAnsi="Arial" w:cs="Arial"/>
          <w:bCs/>
          <w:sz w:val="21"/>
          <w:szCs w:val="21"/>
        </w:rPr>
        <w:t xml:space="preserve"> pagará por los servicios recibidos objeto de este contrato será el equivalente al monto total de la suma de los conceptos establecidos en la </w:t>
      </w:r>
      <w:r w:rsidRPr="008C21B5">
        <w:rPr>
          <w:rFonts w:ascii="Arial" w:hAnsi="Arial" w:cs="Arial"/>
          <w:b/>
          <w:bCs/>
          <w:sz w:val="21"/>
          <w:szCs w:val="21"/>
        </w:rPr>
        <w:t xml:space="preserve">Cláusula Primera </w:t>
      </w:r>
      <w:r w:rsidRPr="008C21B5">
        <w:rPr>
          <w:rFonts w:ascii="Arial" w:hAnsi="Arial" w:cs="Arial"/>
          <w:bCs/>
          <w:sz w:val="21"/>
          <w:szCs w:val="21"/>
        </w:rPr>
        <w:t xml:space="preserve">incisos a), b), c), d) del anexo correspondiente más un factor del </w:t>
      </w:r>
      <w:r w:rsidR="0012639B">
        <w:rPr>
          <w:rFonts w:ascii="Arial" w:hAnsi="Arial" w:cs="Arial"/>
          <w:b/>
          <w:bCs/>
          <w:sz w:val="21"/>
          <w:szCs w:val="21"/>
        </w:rPr>
        <w:t>5</w:t>
      </w:r>
      <w:r w:rsidRPr="008C21B5">
        <w:rPr>
          <w:rFonts w:ascii="Arial" w:hAnsi="Arial" w:cs="Arial"/>
          <w:b/>
          <w:bCs/>
          <w:sz w:val="21"/>
          <w:szCs w:val="21"/>
        </w:rPr>
        <w:t>%</w:t>
      </w:r>
      <w:r w:rsidRPr="008C21B5">
        <w:rPr>
          <w:rFonts w:ascii="Arial" w:hAnsi="Arial" w:cs="Arial"/>
          <w:bCs/>
          <w:sz w:val="21"/>
          <w:szCs w:val="21"/>
        </w:rPr>
        <w:t xml:space="preserve"> adicional a las cantidades que resulten. </w:t>
      </w:r>
    </w:p>
    <w:p w:rsidR="008C21B5" w:rsidRPr="008C21B5" w:rsidRDefault="008C21B5" w:rsidP="008C21B5">
      <w:pPr>
        <w:jc w:val="both"/>
        <w:rPr>
          <w:rFonts w:ascii="Arial" w:hAnsi="Arial" w:cs="Arial"/>
          <w:b/>
          <w:bCs/>
          <w:sz w:val="21"/>
          <w:szCs w:val="21"/>
          <w:u w:val="single"/>
        </w:rPr>
      </w:pPr>
      <w:r w:rsidRPr="008C21B5">
        <w:rPr>
          <w:rFonts w:ascii="Arial" w:hAnsi="Arial" w:cs="Arial"/>
          <w:b/>
          <w:bCs/>
          <w:sz w:val="21"/>
          <w:szCs w:val="21"/>
        </w:rPr>
        <w:t xml:space="preserve">SEGUNDA.- </w:t>
      </w:r>
      <w:r w:rsidRPr="008C21B5">
        <w:rPr>
          <w:rFonts w:ascii="Arial" w:hAnsi="Arial" w:cs="Arial"/>
          <w:b/>
          <w:bCs/>
          <w:sz w:val="21"/>
          <w:szCs w:val="21"/>
          <w:u w:val="single"/>
        </w:rPr>
        <w:t>DE LA SEGURIDAD SOCIAL.</w:t>
      </w:r>
    </w:p>
    <w:p w:rsidR="008C21B5" w:rsidRPr="008C21B5" w:rsidRDefault="008C21B5" w:rsidP="008C21B5">
      <w:pPr>
        <w:jc w:val="both"/>
        <w:rPr>
          <w:rFonts w:ascii="Arial" w:eastAsia="Malgun Gothic" w:hAnsi="Arial" w:cs="Arial"/>
          <w:sz w:val="21"/>
          <w:szCs w:val="21"/>
          <w:lang w:eastAsia="ko-KR"/>
        </w:rPr>
      </w:pPr>
      <w:r w:rsidRPr="008C21B5">
        <w:rPr>
          <w:rFonts w:ascii="Arial" w:hAnsi="Arial" w:cs="Arial"/>
          <w:b/>
          <w:bCs/>
          <w:sz w:val="21"/>
          <w:szCs w:val="21"/>
        </w:rPr>
        <w:t>S</w:t>
      </w:r>
      <w:r w:rsidRPr="008C21B5">
        <w:rPr>
          <w:rFonts w:ascii="Arial" w:hAnsi="Arial" w:cs="Arial"/>
          <w:bCs/>
          <w:sz w:val="21"/>
          <w:szCs w:val="21"/>
        </w:rPr>
        <w:t>e pacta que</w:t>
      </w:r>
      <w:r w:rsidRPr="008C21B5">
        <w:rPr>
          <w:rFonts w:ascii="Arial" w:hAnsi="Arial" w:cs="Arial"/>
          <w:b/>
          <w:bCs/>
          <w:sz w:val="21"/>
          <w:szCs w:val="21"/>
        </w:rPr>
        <w:t xml:space="preserve"> </w:t>
      </w:r>
      <w:r w:rsidRPr="008C21B5">
        <w:rPr>
          <w:rFonts w:ascii="Arial" w:hAnsi="Arial" w:cs="Arial"/>
          <w:sz w:val="21"/>
          <w:szCs w:val="21"/>
        </w:rPr>
        <w:t xml:space="preserve">cualquier contingencia derivada de la prestación del servicio proporcionado por </w:t>
      </w:r>
      <w:r w:rsidRPr="008C21B5">
        <w:rPr>
          <w:rFonts w:ascii="Arial" w:hAnsi="Arial" w:cs="Arial"/>
          <w:b/>
          <w:sz w:val="21"/>
          <w:szCs w:val="21"/>
        </w:rPr>
        <w:t>“EL PRESTADOR”</w:t>
      </w:r>
      <w:r w:rsidRPr="008C21B5">
        <w:rPr>
          <w:rFonts w:ascii="Arial" w:hAnsi="Arial" w:cs="Arial"/>
          <w:sz w:val="21"/>
          <w:szCs w:val="21"/>
        </w:rPr>
        <w:t>, por algún incumplimiento en el pago de cuotas obrero patronales, en general de diferencias determinadas por el Instituto Mexicano del Seguro Social o el Instituto del Fondo</w:t>
      </w:r>
      <w:r w:rsidRPr="008C21B5">
        <w:rPr>
          <w:rFonts w:ascii="Arial" w:eastAsia="Malgun Gothic" w:hAnsi="Arial" w:cs="Arial"/>
          <w:sz w:val="21"/>
          <w:szCs w:val="21"/>
          <w:lang w:eastAsia="ko-KR"/>
        </w:rPr>
        <w:t xml:space="preserve"> </w:t>
      </w:r>
      <w:r w:rsidRPr="008C21B5">
        <w:rPr>
          <w:rFonts w:ascii="Arial" w:hAnsi="Arial" w:cs="Arial"/>
          <w:sz w:val="21"/>
          <w:szCs w:val="21"/>
        </w:rPr>
        <w:t xml:space="preserve">Nacional de la Vivienda para los Trabajadores, correrá por cuenta de </w:t>
      </w:r>
      <w:r w:rsidRPr="008C21B5">
        <w:rPr>
          <w:rFonts w:ascii="Arial" w:hAnsi="Arial" w:cs="Arial"/>
          <w:b/>
          <w:sz w:val="21"/>
          <w:szCs w:val="21"/>
        </w:rPr>
        <w:t>“EL PRESTADOR”</w:t>
      </w:r>
      <w:r w:rsidRPr="008C21B5">
        <w:rPr>
          <w:rFonts w:ascii="Arial" w:hAnsi="Arial" w:cs="Arial"/>
          <w:sz w:val="21"/>
          <w:szCs w:val="21"/>
        </w:rPr>
        <w:t xml:space="preserve">, siempre y cuando la responsabilidad sea atribuible a este último, por negligencia o descuido respecto a las solicitudes formulados por la autoridad fiscal. </w:t>
      </w:r>
    </w:p>
    <w:p w:rsidR="008C21B5" w:rsidRPr="008C21B5" w:rsidRDefault="0012639B" w:rsidP="008C21B5">
      <w:pPr>
        <w:jc w:val="both"/>
        <w:rPr>
          <w:rFonts w:ascii="Arial" w:eastAsia="Calibri" w:hAnsi="Arial" w:cs="Arial"/>
          <w:b/>
          <w:color w:val="000000"/>
          <w:sz w:val="21"/>
          <w:szCs w:val="21"/>
          <w:u w:val="single"/>
          <w:lang w:val="es-ES_tradnl" w:eastAsia="es-ES_tradnl"/>
        </w:rPr>
      </w:pPr>
      <w:r>
        <w:rPr>
          <w:rFonts w:ascii="Arial" w:eastAsia="Calibri" w:hAnsi="Arial" w:cs="Arial"/>
          <w:b/>
          <w:color w:val="000000"/>
          <w:sz w:val="21"/>
          <w:szCs w:val="21"/>
          <w:lang w:val="es-ES_tradnl" w:eastAsia="es-ES_tradnl"/>
        </w:rPr>
        <w:t>TERCERA</w:t>
      </w:r>
      <w:r w:rsidR="008C21B5" w:rsidRPr="008C21B5">
        <w:rPr>
          <w:rFonts w:ascii="Arial" w:eastAsia="Calibri" w:hAnsi="Arial" w:cs="Arial"/>
          <w:b/>
          <w:color w:val="000000"/>
          <w:sz w:val="21"/>
          <w:szCs w:val="21"/>
          <w:lang w:val="es-ES_tradnl" w:eastAsia="es-ES_tradnl"/>
        </w:rPr>
        <w:t xml:space="preserve">.- </w:t>
      </w:r>
      <w:r w:rsidR="008C21B5" w:rsidRPr="008C21B5">
        <w:rPr>
          <w:rFonts w:ascii="Arial" w:eastAsia="Calibri" w:hAnsi="Arial" w:cs="Arial"/>
          <w:b/>
          <w:color w:val="000000"/>
          <w:sz w:val="21"/>
          <w:szCs w:val="21"/>
          <w:u w:val="single"/>
          <w:lang w:val="es-ES_tradnl" w:eastAsia="es-ES_tradnl"/>
        </w:rPr>
        <w:t>DEL PROCEDIMIENTO PARA BAJAS DE “EL PERSONAL”.</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se obliga expresamente a dar aviso por escrito o vía electrónica con una anticipación mínima de </w:t>
      </w:r>
      <w:r w:rsidRPr="008C21B5">
        <w:rPr>
          <w:rFonts w:ascii="Arial" w:eastAsia="Calibri" w:hAnsi="Arial" w:cs="Arial"/>
          <w:b/>
          <w:bCs/>
          <w:color w:val="000000"/>
          <w:sz w:val="21"/>
          <w:szCs w:val="21"/>
          <w:lang w:val="es-ES_tradnl" w:eastAsia="es-ES_tradnl"/>
        </w:rPr>
        <w:t>5 (cinco) días hábiles</w:t>
      </w:r>
      <w:r w:rsidRPr="008C21B5">
        <w:rPr>
          <w:rFonts w:ascii="Arial" w:eastAsia="Calibri" w:hAnsi="Arial" w:cs="Arial"/>
          <w:color w:val="000000"/>
          <w:sz w:val="21"/>
          <w:szCs w:val="21"/>
          <w:lang w:val="es-ES_tradnl" w:eastAsia="es-ES_tradnl"/>
        </w:rPr>
        <w:t xml:space="preserve">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sobre cualquier reducción en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con el cual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presta sus servicios a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para efecto de que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intervenga, resuelva y lleve a cabo el pago que se determine convencional o jurídicamente, debiendo apegarse para estos casos a lo establecido en la Ley Federal del Trabajo.</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En caso de excepción  y por causas debidamente justificadas  en función de las circunstancias en las cuales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haya llevado a cabo directamente una baja del personal con el cual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cumpla con sus servicios,  informará  por escrito dentro de las 24 horas siguientes  a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a partir del momento en que la haya realizado a fin de  que </w:t>
      </w:r>
      <w:r w:rsidRPr="008C21B5">
        <w:rPr>
          <w:rFonts w:ascii="Arial" w:eastAsia="Calibri" w:hAnsi="Arial" w:cs="Arial"/>
          <w:b/>
          <w:color w:val="000000"/>
          <w:sz w:val="21"/>
          <w:szCs w:val="21"/>
          <w:lang w:val="es-ES_tradnl" w:eastAsia="es-ES_tradnl"/>
        </w:rPr>
        <w:t xml:space="preserve">“EL PERSONAL” </w:t>
      </w:r>
      <w:r w:rsidRPr="008C21B5">
        <w:rPr>
          <w:rFonts w:ascii="Arial" w:eastAsia="Calibri" w:hAnsi="Arial" w:cs="Arial"/>
          <w:color w:val="000000"/>
          <w:sz w:val="21"/>
          <w:szCs w:val="21"/>
          <w:lang w:val="es-ES_tradnl" w:eastAsia="es-ES_tradnl"/>
        </w:rPr>
        <w:t xml:space="preserve">jurídico de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cuente con la información y antecedentes necesarios con el objeto de brindar  la atención correspondiente de manera oportuna.</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Queda expresamente pactado que a la firma del presente Contrato/</w:t>
      </w:r>
      <w:proofErr w:type="spellStart"/>
      <w:r w:rsidRPr="008C21B5">
        <w:rPr>
          <w:rFonts w:ascii="Arial" w:eastAsia="Calibri" w:hAnsi="Arial" w:cs="Arial"/>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xml:space="preserve">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se convierte en el único responsable de comunicar las bajas a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así como de negociar con éste los pagos que convencional o jurídicamente se generen, por lo que será el único responsable y autorizado para llevar a cabo las negociaciones para el pago de indemnizaciones laborales y prestaciones derivadas de los contratos individuales de trabajo.</w:t>
      </w:r>
    </w:p>
    <w:p w:rsidR="008C21B5" w:rsidRPr="008C21B5" w:rsidRDefault="008C21B5" w:rsidP="008C21B5">
      <w:pPr>
        <w:jc w:val="both"/>
        <w:rPr>
          <w:rFonts w:ascii="Arial" w:eastAsia="Calibri" w:hAnsi="Arial" w:cs="Arial"/>
          <w:b/>
          <w:color w:val="000000"/>
          <w:sz w:val="21"/>
          <w:szCs w:val="21"/>
          <w:lang w:val="es-ES_tradnl" w:eastAsia="es-ES_tradnl"/>
        </w:rPr>
      </w:pPr>
      <w:r w:rsidRPr="008C21B5">
        <w:rPr>
          <w:rFonts w:ascii="Arial" w:eastAsia="Calibri" w:hAnsi="Arial" w:cs="Arial"/>
          <w:color w:val="000000"/>
          <w:sz w:val="21"/>
          <w:szCs w:val="21"/>
          <w:lang w:val="es-ES_tradnl" w:eastAsia="es-ES_tradnl"/>
        </w:rPr>
        <w:t xml:space="preserve">En caso de que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proceda a dar de baja directamente  a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o comunique directa o indirectamente las bajas o rescisiones  al mismo  a través de terceros, sin mediar circunstancias de excepción  o de emergencia,  las responsabilidades  y pagos  derivados de las reclamaciones que por  dichos actos presente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correrán a cargo de </w:t>
      </w:r>
      <w:r w:rsidRPr="008C21B5">
        <w:rPr>
          <w:rFonts w:ascii="Arial" w:eastAsia="Calibri" w:hAnsi="Arial" w:cs="Arial"/>
          <w:b/>
          <w:color w:val="000000"/>
          <w:sz w:val="21"/>
          <w:szCs w:val="21"/>
          <w:lang w:val="es-ES_tradnl" w:eastAsia="es-ES_tradnl"/>
        </w:rPr>
        <w:t xml:space="preserve">“EL CLIENTE”. </w:t>
      </w:r>
    </w:p>
    <w:p w:rsidR="008C21B5" w:rsidRPr="008C21B5" w:rsidRDefault="0012639B" w:rsidP="008C21B5">
      <w:pPr>
        <w:jc w:val="both"/>
        <w:rPr>
          <w:rFonts w:ascii="Arial" w:eastAsia="Calibri" w:hAnsi="Arial" w:cs="Arial"/>
          <w:b/>
          <w:bCs/>
          <w:color w:val="000000"/>
          <w:sz w:val="21"/>
          <w:szCs w:val="21"/>
          <w:lang w:val="es-ES_tradnl" w:eastAsia="es-ES_tradnl"/>
        </w:rPr>
      </w:pPr>
      <w:r>
        <w:rPr>
          <w:rFonts w:ascii="Arial" w:eastAsia="Calibri" w:hAnsi="Arial" w:cs="Arial"/>
          <w:b/>
          <w:caps/>
          <w:color w:val="000000"/>
          <w:sz w:val="21"/>
          <w:szCs w:val="21"/>
          <w:lang w:val="es-ES_tradnl" w:eastAsia="es-ES_tradnl"/>
        </w:rPr>
        <w:t>CUARTA</w:t>
      </w:r>
      <w:r w:rsidR="008C21B5" w:rsidRPr="008C21B5">
        <w:rPr>
          <w:rFonts w:ascii="Arial" w:eastAsia="Calibri" w:hAnsi="Arial" w:cs="Arial"/>
          <w:b/>
          <w:caps/>
          <w:color w:val="000000"/>
          <w:sz w:val="21"/>
          <w:szCs w:val="21"/>
          <w:lang w:val="es-ES_tradnl" w:eastAsia="es-ES_tradnl"/>
        </w:rPr>
        <w:t xml:space="preserve">.- </w:t>
      </w:r>
      <w:r w:rsidR="008C21B5" w:rsidRPr="008C21B5">
        <w:rPr>
          <w:rFonts w:ascii="Arial" w:eastAsia="Calibri" w:hAnsi="Arial" w:cs="Arial"/>
          <w:b/>
          <w:caps/>
          <w:color w:val="000000"/>
          <w:sz w:val="21"/>
          <w:szCs w:val="21"/>
          <w:u w:val="single"/>
          <w:lang w:val="es-ES_tradnl" w:eastAsia="es-ES_tradnl"/>
        </w:rPr>
        <w:t>Requerimientos y citatorios</w:t>
      </w:r>
      <w:r w:rsidR="008C21B5" w:rsidRPr="008C21B5">
        <w:rPr>
          <w:rFonts w:ascii="Arial" w:eastAsia="Calibri" w:hAnsi="Arial" w:cs="Arial"/>
          <w:b/>
          <w:bCs/>
          <w:color w:val="000000"/>
          <w:sz w:val="21"/>
          <w:szCs w:val="21"/>
          <w:lang w:val="es-ES_tradnl" w:eastAsia="es-ES_tradnl"/>
        </w:rPr>
        <w:t xml:space="preserve">.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En caso de que alguna autoridad judicial o administrativa hiciere del conocimiento o notificare algún citatorio, demanda, reclamo,  requerimiento o emplazamiento a juicio laboral a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t>,</w:t>
      </w:r>
      <w:r w:rsidRPr="008C21B5">
        <w:rPr>
          <w:rFonts w:ascii="Arial" w:eastAsia="Calibri" w:hAnsi="Arial" w:cs="Arial"/>
          <w:color w:val="000000"/>
          <w:sz w:val="21"/>
          <w:szCs w:val="21"/>
          <w:lang w:val="es-ES_tradnl" w:eastAsia="es-ES_tradnl"/>
        </w:rPr>
        <w:t xml:space="preserve"> éste se obliga, bajo su más estricta responsabilidad, a hacerlo del conocimiento de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a la brevedad posible y a más tardar dentro de las 24 horas siguientes a que lo haya recibido, en el entendido que de no hacerlo, cualquier pago, convenio, laudo, </w:t>
      </w:r>
      <w:r w:rsidRPr="008C21B5">
        <w:rPr>
          <w:rFonts w:ascii="Arial" w:eastAsia="Calibri" w:hAnsi="Arial" w:cs="Arial"/>
          <w:color w:val="000000"/>
          <w:sz w:val="21"/>
          <w:szCs w:val="21"/>
          <w:lang w:val="es-ES_tradnl" w:eastAsia="es-ES_tradnl"/>
        </w:rPr>
        <w:lastRenderedPageBreak/>
        <w:t xml:space="preserve">obligación, multa, indemnización o cualquier cantidad  que se derive de dicha omisión será a cargo de </w:t>
      </w:r>
      <w:r w:rsidRPr="008C21B5">
        <w:rPr>
          <w:rFonts w:ascii="Arial" w:eastAsia="Calibri" w:hAnsi="Arial" w:cs="Arial"/>
          <w:b/>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w:t>
      </w:r>
    </w:p>
    <w:p w:rsidR="008C21B5" w:rsidRPr="008C21B5" w:rsidRDefault="0012639B" w:rsidP="008C21B5">
      <w:pPr>
        <w:jc w:val="both"/>
        <w:rPr>
          <w:rFonts w:ascii="Arial" w:hAnsi="Arial" w:cs="Arial"/>
          <w:b/>
          <w:sz w:val="21"/>
          <w:szCs w:val="21"/>
        </w:rPr>
      </w:pPr>
      <w:r>
        <w:rPr>
          <w:rFonts w:ascii="Arial" w:hAnsi="Arial" w:cs="Arial"/>
          <w:b/>
          <w:sz w:val="21"/>
          <w:szCs w:val="21"/>
        </w:rPr>
        <w:t>QUINTA</w:t>
      </w:r>
      <w:r w:rsidR="008C21B5" w:rsidRPr="008C21B5">
        <w:rPr>
          <w:rFonts w:ascii="Arial" w:hAnsi="Arial" w:cs="Arial"/>
          <w:b/>
          <w:sz w:val="21"/>
          <w:szCs w:val="21"/>
        </w:rPr>
        <w:t xml:space="preserve">.- </w:t>
      </w:r>
      <w:r w:rsidR="008C21B5" w:rsidRPr="008C21B5">
        <w:rPr>
          <w:rFonts w:ascii="Arial" w:hAnsi="Arial" w:cs="Arial"/>
          <w:b/>
          <w:sz w:val="21"/>
          <w:szCs w:val="21"/>
          <w:u w:val="single"/>
        </w:rPr>
        <w:t>DE LOS SERVICIOS COMPLEMENTARIOS.</w:t>
      </w:r>
      <w:r w:rsidR="008C21B5" w:rsidRPr="008C21B5">
        <w:rPr>
          <w:rFonts w:ascii="Arial" w:hAnsi="Arial" w:cs="Arial"/>
          <w:b/>
          <w:sz w:val="21"/>
          <w:szCs w:val="21"/>
        </w:rPr>
        <w:t xml:space="preserve"> </w:t>
      </w:r>
    </w:p>
    <w:p w:rsidR="008C21B5" w:rsidRPr="008C21B5" w:rsidRDefault="008C21B5" w:rsidP="008C21B5">
      <w:pPr>
        <w:jc w:val="both"/>
        <w:rPr>
          <w:rFonts w:ascii="Arial" w:hAnsi="Arial" w:cs="Arial"/>
          <w:bCs/>
          <w:sz w:val="21"/>
          <w:szCs w:val="21"/>
        </w:rPr>
      </w:pPr>
      <w:r w:rsidRPr="008C21B5">
        <w:rPr>
          <w:rFonts w:ascii="Arial" w:hAnsi="Arial" w:cs="Arial"/>
          <w:b/>
          <w:bCs/>
          <w:sz w:val="21"/>
          <w:szCs w:val="21"/>
        </w:rPr>
        <w:t xml:space="preserve">“EL PRESTADOR” </w:t>
      </w:r>
      <w:r w:rsidRPr="008C21B5">
        <w:rPr>
          <w:rFonts w:ascii="Arial" w:hAnsi="Arial" w:cs="Arial"/>
          <w:bCs/>
          <w:sz w:val="21"/>
          <w:szCs w:val="21"/>
        </w:rPr>
        <w:t>ofrece como prestaciones complementarias del servicio las siguientes:</w:t>
      </w:r>
    </w:p>
    <w:p w:rsidR="008C21B5" w:rsidRPr="0012639B" w:rsidRDefault="008C21B5" w:rsidP="0012639B">
      <w:pPr>
        <w:pStyle w:val="Prrafodelista"/>
        <w:numPr>
          <w:ilvl w:val="0"/>
          <w:numId w:val="9"/>
        </w:numPr>
        <w:jc w:val="both"/>
        <w:rPr>
          <w:rFonts w:ascii="Arial" w:hAnsi="Arial" w:cs="Arial"/>
          <w:bCs/>
          <w:sz w:val="21"/>
          <w:szCs w:val="21"/>
        </w:rPr>
      </w:pPr>
      <w:r w:rsidRPr="0012639B">
        <w:rPr>
          <w:rFonts w:ascii="Arial" w:hAnsi="Arial" w:cs="Arial"/>
          <w:bCs/>
          <w:sz w:val="21"/>
          <w:szCs w:val="21"/>
        </w:rPr>
        <w:t xml:space="preserve">Asesoría Legal gratuita y trámites de negociación en relación a demandas laborales de trabajadores realizadas por </w:t>
      </w:r>
      <w:r w:rsidRPr="0012639B">
        <w:rPr>
          <w:rFonts w:ascii="Arial" w:hAnsi="Arial" w:cs="Arial"/>
          <w:b/>
          <w:bCs/>
          <w:sz w:val="21"/>
          <w:szCs w:val="21"/>
        </w:rPr>
        <w:t>“EL CLIENTE”</w:t>
      </w:r>
      <w:r w:rsidRPr="0012639B">
        <w:rPr>
          <w:rFonts w:ascii="Arial" w:hAnsi="Arial" w:cs="Arial"/>
          <w:bCs/>
          <w:sz w:val="21"/>
          <w:szCs w:val="21"/>
        </w:rPr>
        <w:t xml:space="preserve">. Esta asesoría incluirá trámites ante la Junta Local de Conciliación y Arbitraje, así como el adecuado seguimiento en caso de una demanda de carácter laboral tanto individual como </w:t>
      </w:r>
      <w:r w:rsidR="0012639B" w:rsidRPr="0012639B">
        <w:rPr>
          <w:rFonts w:ascii="Arial" w:hAnsi="Arial" w:cs="Arial"/>
          <w:bCs/>
          <w:sz w:val="21"/>
          <w:szCs w:val="21"/>
        </w:rPr>
        <w:t>colectivo</w:t>
      </w:r>
      <w:r w:rsidRPr="0012639B">
        <w:rPr>
          <w:rFonts w:ascii="Arial" w:hAnsi="Arial" w:cs="Arial"/>
          <w:bCs/>
          <w:sz w:val="21"/>
          <w:szCs w:val="21"/>
        </w:rPr>
        <w:t>.</w:t>
      </w:r>
    </w:p>
    <w:p w:rsidR="0012639B" w:rsidRPr="0012639B" w:rsidRDefault="0012639B" w:rsidP="0012639B">
      <w:pPr>
        <w:pStyle w:val="Prrafodelista"/>
        <w:numPr>
          <w:ilvl w:val="0"/>
          <w:numId w:val="9"/>
        </w:numPr>
        <w:jc w:val="both"/>
        <w:rPr>
          <w:rFonts w:ascii="Arial" w:hAnsi="Arial" w:cs="Arial"/>
          <w:bCs/>
          <w:sz w:val="21"/>
          <w:szCs w:val="21"/>
        </w:rPr>
      </w:pPr>
      <w:r w:rsidRPr="0012639B">
        <w:rPr>
          <w:rFonts w:ascii="Arial" w:hAnsi="Arial" w:cs="Arial"/>
          <w:bCs/>
          <w:sz w:val="21"/>
          <w:szCs w:val="21"/>
        </w:rPr>
        <w:t xml:space="preserve">Póliza de Seguro de vida para el personal hasta por 100,000 pesos. </w:t>
      </w:r>
    </w:p>
    <w:p w:rsidR="0012639B" w:rsidRPr="0012639B" w:rsidRDefault="0012639B" w:rsidP="0012639B">
      <w:pPr>
        <w:pStyle w:val="Prrafodelista"/>
        <w:numPr>
          <w:ilvl w:val="0"/>
          <w:numId w:val="9"/>
        </w:numPr>
        <w:jc w:val="both"/>
        <w:rPr>
          <w:rFonts w:ascii="Arial" w:hAnsi="Arial" w:cs="Arial"/>
          <w:bCs/>
          <w:sz w:val="21"/>
          <w:szCs w:val="21"/>
        </w:rPr>
      </w:pPr>
      <w:r w:rsidRPr="0012639B">
        <w:rPr>
          <w:rFonts w:ascii="Arial" w:hAnsi="Arial" w:cs="Arial"/>
          <w:bCs/>
          <w:sz w:val="21"/>
          <w:szCs w:val="21"/>
        </w:rPr>
        <w:t xml:space="preserve">Tarjeta de descuentos para todo el personal. </w:t>
      </w:r>
    </w:p>
    <w:p w:rsidR="0012639B" w:rsidRPr="0012639B" w:rsidRDefault="0012639B" w:rsidP="0012639B">
      <w:pPr>
        <w:pStyle w:val="Prrafodelista"/>
        <w:jc w:val="both"/>
        <w:rPr>
          <w:rFonts w:ascii="Arial" w:hAnsi="Arial" w:cs="Arial"/>
          <w:bCs/>
          <w:sz w:val="21"/>
          <w:szCs w:val="21"/>
        </w:rPr>
      </w:pPr>
    </w:p>
    <w:p w:rsidR="008C21B5" w:rsidRPr="008C21B5" w:rsidRDefault="0012639B" w:rsidP="008C21B5">
      <w:pPr>
        <w:jc w:val="both"/>
        <w:rPr>
          <w:rFonts w:ascii="Arial" w:hAnsi="Arial" w:cs="Arial"/>
          <w:b/>
          <w:sz w:val="21"/>
          <w:szCs w:val="21"/>
        </w:rPr>
      </w:pPr>
      <w:r>
        <w:rPr>
          <w:rFonts w:ascii="Arial" w:hAnsi="Arial" w:cs="Arial"/>
          <w:b/>
          <w:sz w:val="21"/>
          <w:szCs w:val="21"/>
        </w:rPr>
        <w:t>SEXTA</w:t>
      </w:r>
      <w:r w:rsidR="008C21B5" w:rsidRPr="008C21B5">
        <w:rPr>
          <w:rFonts w:ascii="Arial" w:hAnsi="Arial" w:cs="Arial"/>
          <w:b/>
          <w:sz w:val="21"/>
          <w:szCs w:val="21"/>
        </w:rPr>
        <w:t xml:space="preserve">.- </w:t>
      </w:r>
      <w:r w:rsidR="008C21B5" w:rsidRPr="008C21B5">
        <w:rPr>
          <w:rFonts w:ascii="Arial" w:hAnsi="Arial" w:cs="Arial"/>
          <w:b/>
          <w:sz w:val="21"/>
          <w:szCs w:val="21"/>
          <w:u w:val="single"/>
        </w:rPr>
        <w:t>DEL PAGO DE LA PRE-FACTURA Y FACTURA.</w:t>
      </w:r>
    </w:p>
    <w:p w:rsidR="008C21B5" w:rsidRPr="008C21B5" w:rsidRDefault="008C21B5" w:rsidP="008C21B5">
      <w:pPr>
        <w:jc w:val="both"/>
        <w:rPr>
          <w:rFonts w:ascii="Arial" w:hAnsi="Arial" w:cs="Arial"/>
          <w:bCs/>
          <w:sz w:val="21"/>
          <w:szCs w:val="21"/>
        </w:rPr>
      </w:pPr>
      <w:r w:rsidRPr="008C21B5">
        <w:rPr>
          <w:rFonts w:ascii="Arial" w:hAnsi="Arial" w:cs="Arial"/>
          <w:b/>
          <w:bCs/>
          <w:sz w:val="21"/>
          <w:szCs w:val="21"/>
        </w:rPr>
        <w:t>“EL CLIENTE”</w:t>
      </w:r>
      <w:r w:rsidRPr="008C21B5">
        <w:rPr>
          <w:rFonts w:ascii="Arial" w:hAnsi="Arial" w:cs="Arial"/>
          <w:bCs/>
          <w:sz w:val="21"/>
          <w:szCs w:val="21"/>
        </w:rPr>
        <w:t xml:space="preserve"> se obliga con </w:t>
      </w:r>
      <w:r w:rsidRPr="008C21B5">
        <w:rPr>
          <w:rFonts w:ascii="Arial" w:hAnsi="Arial" w:cs="Arial"/>
          <w:b/>
          <w:bCs/>
          <w:sz w:val="21"/>
          <w:szCs w:val="21"/>
        </w:rPr>
        <w:t>“EL PRESTADOR”</w:t>
      </w:r>
      <w:r w:rsidRPr="008C21B5">
        <w:rPr>
          <w:rFonts w:ascii="Arial" w:hAnsi="Arial" w:cs="Arial"/>
          <w:bCs/>
          <w:sz w:val="21"/>
          <w:szCs w:val="21"/>
        </w:rPr>
        <w:t xml:space="preserve"> a pagar el monto total de la Pre-factura, que ampara lo estipulado en el </w:t>
      </w:r>
      <w:r w:rsidRPr="008C21B5">
        <w:rPr>
          <w:rFonts w:ascii="Arial" w:hAnsi="Arial" w:cs="Arial"/>
          <w:b/>
          <w:bCs/>
          <w:sz w:val="21"/>
          <w:szCs w:val="21"/>
        </w:rPr>
        <w:t xml:space="preserve">ANEXO “C” y “D” </w:t>
      </w:r>
      <w:r w:rsidRPr="008C21B5">
        <w:rPr>
          <w:rFonts w:ascii="Arial" w:hAnsi="Arial" w:cs="Arial"/>
          <w:bCs/>
          <w:sz w:val="21"/>
          <w:szCs w:val="21"/>
        </w:rPr>
        <w:t>dos días previos a la dispersión del pago de la nómina.</w:t>
      </w:r>
    </w:p>
    <w:p w:rsidR="008C21B5" w:rsidRPr="008C21B5" w:rsidRDefault="008C21B5" w:rsidP="008C21B5">
      <w:pPr>
        <w:jc w:val="both"/>
        <w:rPr>
          <w:rFonts w:ascii="Arial" w:hAnsi="Arial" w:cs="Arial"/>
          <w:bCs/>
          <w:sz w:val="21"/>
          <w:szCs w:val="21"/>
        </w:rPr>
      </w:pPr>
      <w:r w:rsidRPr="008C21B5">
        <w:rPr>
          <w:rFonts w:ascii="Arial" w:hAnsi="Arial" w:cs="Arial"/>
          <w:bCs/>
          <w:sz w:val="21"/>
          <w:szCs w:val="21"/>
        </w:rPr>
        <w:t xml:space="preserve">Para el caso de que </w:t>
      </w:r>
      <w:r w:rsidRPr="008C21B5">
        <w:rPr>
          <w:rFonts w:ascii="Arial" w:hAnsi="Arial" w:cs="Arial"/>
          <w:b/>
          <w:bCs/>
          <w:sz w:val="21"/>
          <w:szCs w:val="21"/>
        </w:rPr>
        <w:t xml:space="preserve">“EL CLIENTE” </w:t>
      </w:r>
      <w:r w:rsidRPr="008C21B5">
        <w:rPr>
          <w:rFonts w:ascii="Arial" w:hAnsi="Arial" w:cs="Arial"/>
          <w:bCs/>
          <w:sz w:val="21"/>
          <w:szCs w:val="21"/>
        </w:rPr>
        <w:t xml:space="preserve">no realice el pago de la Pre-factura en los tiempos establecidos, </w:t>
      </w:r>
      <w:r w:rsidRPr="008C21B5">
        <w:rPr>
          <w:rFonts w:ascii="Arial" w:hAnsi="Arial" w:cs="Arial"/>
          <w:b/>
          <w:bCs/>
          <w:sz w:val="21"/>
          <w:szCs w:val="21"/>
        </w:rPr>
        <w:t xml:space="preserve">“EL PRESTADOR” </w:t>
      </w:r>
      <w:r w:rsidRPr="008C21B5">
        <w:rPr>
          <w:rFonts w:ascii="Arial" w:hAnsi="Arial" w:cs="Arial"/>
          <w:bCs/>
          <w:sz w:val="21"/>
          <w:szCs w:val="21"/>
        </w:rPr>
        <w:t xml:space="preserve">queda deslindado de cualquier responsabilidad al verse imposibilitado de realizar la dispersión de la nómina y complementos de la misma a los trabajadores en los tiempos acordados. </w:t>
      </w:r>
    </w:p>
    <w:p w:rsidR="008C21B5" w:rsidRPr="008C21B5" w:rsidRDefault="008C21B5" w:rsidP="008C21B5">
      <w:pPr>
        <w:jc w:val="both"/>
        <w:rPr>
          <w:rFonts w:ascii="Arial" w:hAnsi="Arial" w:cs="Arial"/>
          <w:bCs/>
          <w:sz w:val="21"/>
          <w:szCs w:val="21"/>
        </w:rPr>
      </w:pPr>
      <w:r w:rsidRPr="008C21B5">
        <w:rPr>
          <w:rFonts w:ascii="Arial" w:hAnsi="Arial" w:cs="Arial"/>
          <w:bCs/>
          <w:sz w:val="21"/>
          <w:szCs w:val="21"/>
        </w:rPr>
        <w:t>La factura del servicio será enviada a más tardar 3 días posteriores al día en que realizó el pago de la Pre-factura y no se podrán realizar reemplazos en la facturación que correspondan a periodos mensuales anteriores al que transcurre.</w:t>
      </w:r>
    </w:p>
    <w:p w:rsidR="008C21B5" w:rsidRPr="008C21B5" w:rsidRDefault="0012639B" w:rsidP="008C21B5">
      <w:pPr>
        <w:jc w:val="both"/>
        <w:rPr>
          <w:rFonts w:ascii="Arial" w:hAnsi="Arial" w:cs="Arial"/>
          <w:b/>
          <w:bCs/>
          <w:sz w:val="21"/>
          <w:szCs w:val="21"/>
          <w:u w:val="single"/>
        </w:rPr>
      </w:pPr>
      <w:r>
        <w:rPr>
          <w:rFonts w:ascii="Arial" w:hAnsi="Arial" w:cs="Arial"/>
          <w:b/>
          <w:bCs/>
          <w:sz w:val="21"/>
          <w:szCs w:val="21"/>
        </w:rPr>
        <w:t>SEPTIMA</w:t>
      </w:r>
      <w:r w:rsidR="008C21B5" w:rsidRPr="008C21B5">
        <w:rPr>
          <w:rFonts w:ascii="Arial" w:hAnsi="Arial" w:cs="Arial"/>
          <w:b/>
          <w:bCs/>
          <w:sz w:val="21"/>
          <w:szCs w:val="21"/>
        </w:rPr>
        <w:t xml:space="preserve">.- </w:t>
      </w:r>
      <w:r w:rsidR="008C21B5" w:rsidRPr="008C21B5">
        <w:rPr>
          <w:rFonts w:ascii="Arial" w:hAnsi="Arial" w:cs="Arial"/>
          <w:b/>
          <w:bCs/>
          <w:sz w:val="21"/>
          <w:szCs w:val="21"/>
          <w:u w:val="single"/>
        </w:rPr>
        <w:t>DE LA PENA CONVENCIONAL.</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Cs/>
          <w:color w:val="000000"/>
          <w:sz w:val="21"/>
          <w:szCs w:val="21"/>
          <w:lang w:val="es-ES_tradnl" w:eastAsia="es-ES_tradnl"/>
        </w:rPr>
        <w:t xml:space="preserve">Ambas partes acuerdan que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pagará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los conceptos que se describen en la factura en las fechas establecidas en el calendario de pagos que se contiene en el </w:t>
      </w:r>
      <w:r w:rsidRPr="008C21B5">
        <w:rPr>
          <w:rFonts w:ascii="Arial" w:eastAsia="Calibri" w:hAnsi="Arial" w:cs="Arial"/>
          <w:b/>
          <w:bCs/>
          <w:color w:val="000000"/>
          <w:sz w:val="21"/>
          <w:szCs w:val="21"/>
          <w:u w:val="single"/>
          <w:lang w:val="es-ES_tradnl" w:eastAsia="es-ES_tradnl"/>
        </w:rPr>
        <w:t>Anexo "C"</w:t>
      </w:r>
      <w:r w:rsidRPr="008C21B5">
        <w:rPr>
          <w:rFonts w:ascii="Arial" w:eastAsia="Calibri" w:hAnsi="Arial" w:cs="Arial"/>
          <w:color w:val="000000"/>
          <w:sz w:val="21"/>
          <w:szCs w:val="21"/>
          <w:lang w:val="es-ES_tradnl" w:eastAsia="es-ES_tradnl"/>
        </w:rPr>
        <w:t xml:space="preserve"> del presente Contrato. Todos los pagos deberán efectuarse mediante cheque certificado, transferencia bancaria y/o </w:t>
      </w:r>
      <w:proofErr w:type="spellStart"/>
      <w:r w:rsidRPr="008C21B5">
        <w:rPr>
          <w:rFonts w:ascii="Arial" w:eastAsia="Calibri" w:hAnsi="Arial" w:cs="Arial"/>
          <w:color w:val="000000"/>
          <w:sz w:val="21"/>
          <w:szCs w:val="21"/>
          <w:lang w:val="es-ES_tradnl" w:eastAsia="es-ES_tradnl"/>
        </w:rPr>
        <w:t>spei</w:t>
      </w:r>
      <w:proofErr w:type="spellEnd"/>
      <w:r w:rsidRPr="008C21B5">
        <w:rPr>
          <w:rFonts w:ascii="Arial" w:eastAsia="Calibri" w:hAnsi="Arial" w:cs="Arial"/>
          <w:color w:val="000000"/>
          <w:sz w:val="21"/>
          <w:szCs w:val="21"/>
          <w:lang w:val="es-ES_tradnl" w:eastAsia="es-ES_tradnl"/>
        </w:rPr>
        <w:t xml:space="preserve">, cheques certificados cruzados expedidos a favor de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contra la presentación de las facturas correspondientes expedidas por </w:t>
      </w:r>
      <w:r w:rsidRPr="008C21B5">
        <w:rPr>
          <w:rFonts w:ascii="Arial" w:eastAsia="Calibri" w:hAnsi="Arial" w:cs="Arial"/>
          <w:b/>
          <w:bCs/>
          <w:color w:val="000000"/>
          <w:sz w:val="21"/>
          <w:szCs w:val="21"/>
          <w:lang w:val="es-ES_tradnl" w:eastAsia="es-ES_tradnl"/>
        </w:rPr>
        <w:t>“EL PRESTADOR”.</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En caso de que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no pague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cualesquiera de las cantidades establecidas en la </w:t>
      </w:r>
      <w:r w:rsidRPr="008C21B5">
        <w:rPr>
          <w:rFonts w:ascii="Arial" w:eastAsia="Calibri" w:hAnsi="Arial" w:cs="Arial"/>
          <w:b/>
          <w:color w:val="000000"/>
          <w:sz w:val="21"/>
          <w:szCs w:val="21"/>
          <w:lang w:val="es-ES_tradnl" w:eastAsia="es-ES_tradnl"/>
        </w:rPr>
        <w:t>Cláusula Segunda</w:t>
      </w:r>
      <w:r w:rsidRPr="008C21B5">
        <w:rPr>
          <w:rFonts w:ascii="Arial" w:eastAsia="Calibri" w:hAnsi="Arial" w:cs="Arial"/>
          <w:color w:val="000000"/>
          <w:sz w:val="21"/>
          <w:szCs w:val="21"/>
          <w:lang w:val="es-ES_tradnl" w:eastAsia="es-ES_tradnl"/>
        </w:rPr>
        <w:t xml:space="preserve"> </w:t>
      </w:r>
      <w:r w:rsidRPr="008C21B5">
        <w:rPr>
          <w:rFonts w:ascii="Arial" w:eastAsia="Calibri" w:hAnsi="Arial" w:cs="Arial"/>
          <w:b/>
          <w:color w:val="000000"/>
          <w:sz w:val="21"/>
          <w:szCs w:val="21"/>
          <w:lang w:val="es-ES_tradnl" w:eastAsia="es-ES_tradnl"/>
        </w:rPr>
        <w:t>del presente Contrato/</w:t>
      </w:r>
      <w:proofErr w:type="spellStart"/>
      <w:r w:rsidRPr="008C21B5">
        <w:rPr>
          <w:rFonts w:ascii="Arial" w:eastAsia="Calibri" w:hAnsi="Arial" w:cs="Arial"/>
          <w:b/>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xml:space="preserve"> dentro de los </w:t>
      </w:r>
      <w:r w:rsidRPr="008C21B5">
        <w:rPr>
          <w:rFonts w:ascii="Arial" w:eastAsia="Calibri" w:hAnsi="Arial" w:cs="Arial"/>
          <w:b/>
          <w:color w:val="000000"/>
          <w:sz w:val="21"/>
          <w:szCs w:val="21"/>
          <w:lang w:val="es-ES_tradnl" w:eastAsia="es-ES_tradnl"/>
        </w:rPr>
        <w:t>dos días</w:t>
      </w:r>
      <w:r w:rsidRPr="008C21B5">
        <w:rPr>
          <w:rFonts w:ascii="Arial" w:eastAsia="Calibri" w:hAnsi="Arial" w:cs="Arial"/>
          <w:color w:val="000000"/>
          <w:sz w:val="21"/>
          <w:szCs w:val="21"/>
          <w:lang w:val="es-ES_tradnl" w:eastAsia="es-ES_tradnl"/>
        </w:rPr>
        <w:t xml:space="preserve"> siguientes a cualquiera de las fechas de pago previstas en el  </w:t>
      </w:r>
      <w:r w:rsidRPr="008C21B5">
        <w:rPr>
          <w:rFonts w:ascii="Arial" w:eastAsia="Calibri" w:hAnsi="Arial" w:cs="Arial"/>
          <w:b/>
          <w:bCs/>
          <w:color w:val="000000"/>
          <w:sz w:val="21"/>
          <w:szCs w:val="21"/>
          <w:u w:val="single"/>
          <w:lang w:val="es-ES_tradnl" w:eastAsia="es-ES_tradnl"/>
        </w:rPr>
        <w:t>Anexo "C"</w:t>
      </w:r>
      <w:r w:rsidRPr="008C21B5">
        <w:rPr>
          <w:rFonts w:ascii="Arial" w:eastAsia="Calibri" w:hAnsi="Arial" w:cs="Arial"/>
          <w:color w:val="000000"/>
          <w:sz w:val="21"/>
          <w:szCs w:val="21"/>
          <w:lang w:val="es-ES_tradnl" w:eastAsia="es-ES_tradnl"/>
        </w:rPr>
        <w:t xml:space="preserve">  del importe vencido y no pagado, causará intereses moratorios mensuales desde la fecha de su vencimiento hasta la de su pago total, a la tasa que resulte de sumar 3 PUNTOS a la tasa T.I.I.E., sin menos cabo de la aplicación de la causal de rescisión contractual correspondiente en beneficio de </w:t>
      </w:r>
      <w:r w:rsidRPr="008C21B5">
        <w:rPr>
          <w:rFonts w:ascii="Arial" w:eastAsia="Calibri" w:hAnsi="Arial" w:cs="Arial"/>
          <w:b/>
          <w:bCs/>
          <w:color w:val="000000"/>
          <w:sz w:val="21"/>
          <w:szCs w:val="21"/>
          <w:lang w:val="es-ES_tradnl" w:eastAsia="es-ES_tradnl"/>
        </w:rPr>
        <w:t>“EL PRESTADOR”.</w:t>
      </w:r>
    </w:p>
    <w:p w:rsidR="008C21B5" w:rsidRPr="008C21B5" w:rsidRDefault="008C21B5" w:rsidP="008C21B5">
      <w:pPr>
        <w:jc w:val="both"/>
        <w:rPr>
          <w:rFonts w:ascii="Arial" w:eastAsia="Calibri" w:hAnsi="Arial" w:cs="Arial"/>
          <w:color w:val="000000"/>
          <w:sz w:val="21"/>
          <w:szCs w:val="21"/>
          <w:lang w:val="es-ES_tradnl" w:eastAsia="es-ES_tradnl"/>
        </w:rPr>
      </w:pPr>
      <w:r w:rsidRPr="008C21B5">
        <w:rPr>
          <w:rFonts w:ascii="Arial" w:eastAsia="Calibri" w:hAnsi="Arial" w:cs="Arial"/>
          <w:color w:val="000000"/>
          <w:sz w:val="21"/>
          <w:szCs w:val="21"/>
          <w:lang w:val="es-ES_tradnl" w:eastAsia="es-ES_tradnl"/>
        </w:rPr>
        <w:t>Para los efectos de esta Cláusula, tasa T.I.I.E significa la Tasa de Interés Interbancaria de Equilibrio en Moneda Nacional publicada mensualmente por el Banco de México en el Diario Oficial de la Federación o cualquier otra tasa líder que pudiera substituirla en el futuro.</w:t>
      </w:r>
    </w:p>
    <w:p w:rsidR="008C21B5" w:rsidRPr="008C21B5" w:rsidRDefault="0012639B" w:rsidP="008C21B5">
      <w:pPr>
        <w:jc w:val="both"/>
        <w:rPr>
          <w:rFonts w:ascii="Arial" w:eastAsia="Calibri" w:hAnsi="Arial" w:cs="Arial"/>
          <w:b/>
          <w:color w:val="000000"/>
          <w:sz w:val="21"/>
          <w:szCs w:val="21"/>
          <w:u w:val="single"/>
          <w:lang w:val="es-ES_tradnl" w:eastAsia="es-ES_tradnl"/>
        </w:rPr>
      </w:pPr>
      <w:r>
        <w:rPr>
          <w:rFonts w:ascii="Arial" w:eastAsia="Calibri" w:hAnsi="Arial" w:cs="Arial"/>
          <w:b/>
          <w:color w:val="000000"/>
          <w:sz w:val="21"/>
          <w:szCs w:val="21"/>
          <w:lang w:val="es-ES_tradnl" w:eastAsia="es-ES_tradnl"/>
        </w:rPr>
        <w:t>OCTAVA</w:t>
      </w:r>
      <w:r w:rsidR="008C21B5" w:rsidRPr="008C21B5">
        <w:rPr>
          <w:rFonts w:ascii="Arial" w:eastAsia="Calibri" w:hAnsi="Arial" w:cs="Arial"/>
          <w:b/>
          <w:color w:val="000000"/>
          <w:sz w:val="21"/>
          <w:szCs w:val="21"/>
          <w:u w:val="single"/>
          <w:lang w:val="es-ES_tradnl" w:eastAsia="es-ES_tradnl"/>
        </w:rPr>
        <w:t>.- DE LA RESCISIÓN.</w:t>
      </w:r>
    </w:p>
    <w:p w:rsidR="008C21B5" w:rsidRPr="008C21B5" w:rsidRDefault="008C21B5" w:rsidP="008C21B5">
      <w:pPr>
        <w:jc w:val="both"/>
        <w:rPr>
          <w:rFonts w:ascii="Arial" w:eastAsia="Calibri" w:hAnsi="Arial" w:cs="Arial"/>
          <w:color w:val="000000"/>
          <w:sz w:val="21"/>
          <w:szCs w:val="21"/>
          <w:lang w:val="es-ES_tradnl" w:eastAsia="es-ES_tradnl"/>
        </w:rPr>
      </w:pPr>
      <w:r w:rsidRPr="008C21B5">
        <w:rPr>
          <w:rFonts w:ascii="Arial" w:eastAsia="Calibri" w:hAnsi="Arial" w:cs="Arial"/>
          <w:color w:val="000000"/>
          <w:sz w:val="21"/>
          <w:szCs w:val="21"/>
          <w:lang w:val="es-ES_tradnl" w:eastAsia="es-ES_tradnl"/>
        </w:rPr>
        <w:t>El presente Contrato/</w:t>
      </w:r>
      <w:proofErr w:type="spellStart"/>
      <w:r w:rsidRPr="008C21B5">
        <w:rPr>
          <w:rFonts w:ascii="Arial" w:eastAsia="Calibri" w:hAnsi="Arial" w:cs="Arial"/>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xml:space="preserve"> podrá ser terminado  en forma anticipada únicamente en caso de incumplimiento de las obligaciones del presente Contrato/</w:t>
      </w:r>
      <w:proofErr w:type="spellStart"/>
      <w:r w:rsidRPr="008C21B5">
        <w:rPr>
          <w:rFonts w:ascii="Arial" w:eastAsia="Calibri" w:hAnsi="Arial" w:cs="Arial"/>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xml:space="preserve"> por cualquiera de las partes del mismo, si dicho incumplimiento subsistiere cinco días calendario después de haber recibido notificación por escrito de la contraparte solicitándole o requiriéndole el cumplimiento específico y sin que la misma se hubiera subsanado al sexto día hábil después de haber sido notificado, en cuyo caso, la parte perjudicada podrá exigir la rescisión del presente Contrato y el pago de la pena convencional establecida en la </w:t>
      </w:r>
      <w:r w:rsidRPr="008C21B5">
        <w:rPr>
          <w:rFonts w:ascii="Arial" w:eastAsia="Calibri" w:hAnsi="Arial" w:cs="Arial"/>
          <w:b/>
          <w:color w:val="000000"/>
          <w:sz w:val="21"/>
          <w:szCs w:val="21"/>
          <w:lang w:val="es-ES_tradnl" w:eastAsia="es-ES_tradnl"/>
        </w:rPr>
        <w:t>Cláusula Octava</w:t>
      </w:r>
      <w:r w:rsidRPr="008C21B5">
        <w:rPr>
          <w:rFonts w:ascii="Arial" w:eastAsia="Calibri" w:hAnsi="Arial" w:cs="Arial"/>
          <w:color w:val="000000"/>
          <w:sz w:val="21"/>
          <w:szCs w:val="21"/>
          <w:lang w:val="es-ES_tradnl" w:eastAsia="es-ES_tradnl"/>
        </w:rPr>
        <w:t xml:space="preserve"> del presente, de pleno derecho y sin necesidad de declaración judicial, mediante aviso por escrito enviado a la parte responsable del incumplimiento.</w:t>
      </w:r>
    </w:p>
    <w:p w:rsidR="008C21B5" w:rsidRPr="008C21B5" w:rsidRDefault="0012639B" w:rsidP="008C21B5">
      <w:pPr>
        <w:jc w:val="both"/>
        <w:rPr>
          <w:rFonts w:ascii="Arial" w:eastAsia="Calibri" w:hAnsi="Arial" w:cs="Arial"/>
          <w:color w:val="000000"/>
          <w:sz w:val="21"/>
          <w:szCs w:val="21"/>
          <w:lang w:val="es-ES_tradnl" w:eastAsia="es-ES_tradnl"/>
        </w:rPr>
      </w:pPr>
      <w:r>
        <w:rPr>
          <w:rFonts w:ascii="Arial" w:eastAsia="Calibri" w:hAnsi="Arial" w:cs="Arial"/>
          <w:b/>
          <w:bCs/>
          <w:color w:val="000000"/>
          <w:sz w:val="21"/>
          <w:szCs w:val="21"/>
          <w:lang w:val="es-ES_tradnl" w:eastAsia="es-ES_tradnl"/>
        </w:rPr>
        <w:t>NOVENA</w:t>
      </w:r>
      <w:r w:rsidR="008C21B5" w:rsidRPr="008C21B5">
        <w:rPr>
          <w:rFonts w:ascii="Arial" w:eastAsia="Calibri" w:hAnsi="Arial" w:cs="Arial"/>
          <w:b/>
          <w:bCs/>
          <w:color w:val="000000"/>
          <w:sz w:val="21"/>
          <w:szCs w:val="21"/>
          <w:lang w:val="es-ES_tradnl" w:eastAsia="es-ES_tradnl"/>
        </w:rPr>
        <w:t>.-</w:t>
      </w:r>
      <w:r w:rsidR="008C21B5" w:rsidRPr="008C21B5">
        <w:rPr>
          <w:rFonts w:ascii="Arial" w:eastAsia="Calibri" w:hAnsi="Arial" w:cs="Arial"/>
          <w:color w:val="000000"/>
          <w:sz w:val="21"/>
          <w:szCs w:val="21"/>
          <w:lang w:val="es-ES_tradnl" w:eastAsia="es-ES_tradnl"/>
        </w:rPr>
        <w:t xml:space="preserve"> </w:t>
      </w:r>
      <w:r w:rsidR="008C21B5" w:rsidRPr="008C21B5">
        <w:rPr>
          <w:rFonts w:ascii="Arial" w:eastAsia="Calibri" w:hAnsi="Arial" w:cs="Arial"/>
          <w:b/>
          <w:color w:val="000000"/>
          <w:sz w:val="21"/>
          <w:szCs w:val="21"/>
          <w:u w:val="single"/>
          <w:lang w:val="es-ES_tradnl" w:eastAsia="es-ES_tradnl"/>
        </w:rPr>
        <w:t>CASO FORTUITO O FUERZA MAYOR.</w:t>
      </w:r>
      <w:r w:rsidR="008C21B5" w:rsidRPr="008C21B5">
        <w:rPr>
          <w:rFonts w:ascii="Arial" w:eastAsia="Calibri" w:hAnsi="Arial" w:cs="Arial"/>
          <w:color w:val="000000"/>
          <w:sz w:val="21"/>
          <w:szCs w:val="21"/>
          <w:lang w:val="es-ES_tradnl" w:eastAsia="es-ES_tradnl"/>
        </w:rPr>
        <w:t xml:space="preserve">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lastRenderedPageBreak/>
        <w:t>Para el caso de que por caso fortuito o fuerza mayor se hiciera imposible el cumplimiento de las obligaciones contenidas en el presente Contrato/</w:t>
      </w:r>
      <w:proofErr w:type="spellStart"/>
      <w:r w:rsidRPr="008C21B5">
        <w:rPr>
          <w:rFonts w:ascii="Arial" w:eastAsia="Calibri" w:hAnsi="Arial" w:cs="Arial"/>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la Parte que invoque cualquiera de esa causas, deberá dar aviso por escrito a la otra Parte dentro de las 24 horas siguientes a que haya acontecido el caso fortuito o fuerza mayor, haciendo mención en dicho escrito de los argumentos e información correspondiente a los sucesos o eventos fundamentando debidamente cualquiera de ambas excluyentes, así como aportar de manera obligatoria las pruebas y documentos necesarios de conformidad con los artículos 434 y 435 de la Ley Federal del Trabajo.</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En caso de que alguna de </w:t>
      </w:r>
      <w:r w:rsidRPr="008C21B5">
        <w:rPr>
          <w:rFonts w:ascii="Arial" w:eastAsia="Calibri" w:hAnsi="Arial" w:cs="Arial"/>
          <w:b/>
          <w:bCs/>
          <w:color w:val="000000"/>
          <w:sz w:val="21"/>
          <w:szCs w:val="21"/>
          <w:lang w:val="es-ES_tradnl" w:eastAsia="es-ES_tradnl"/>
        </w:rPr>
        <w:t>LAS PARTES</w:t>
      </w:r>
      <w:r w:rsidRPr="008C21B5">
        <w:rPr>
          <w:rFonts w:ascii="Arial" w:eastAsia="Calibri" w:hAnsi="Arial" w:cs="Arial"/>
          <w:color w:val="000000"/>
          <w:sz w:val="21"/>
          <w:szCs w:val="21"/>
          <w:lang w:val="es-ES_tradnl" w:eastAsia="es-ES_tradnl"/>
        </w:rPr>
        <w:t xml:space="preserve"> invocara el caso fortuito o fuerza mayor sin estar debidamente motivada, la Parte Afectada podrá reclamar a la Parte Responsable el cumplimiento en el pago de las obligaciones que haya dejado de cumplir y hacer efectivas las penalizaciones estipuladas en el presente contrato, sin necesidad de declaración judicial.</w:t>
      </w:r>
    </w:p>
    <w:p w:rsidR="008C21B5" w:rsidRPr="008C21B5" w:rsidRDefault="0012639B" w:rsidP="008C21B5">
      <w:pPr>
        <w:jc w:val="both"/>
        <w:rPr>
          <w:rFonts w:ascii="Arial" w:eastAsia="Calibri" w:hAnsi="Arial" w:cs="Arial"/>
          <w:b/>
          <w:color w:val="000000"/>
          <w:sz w:val="21"/>
          <w:szCs w:val="21"/>
          <w:lang w:val="es-ES_tradnl" w:eastAsia="es-ES_tradnl"/>
        </w:rPr>
      </w:pPr>
      <w:r>
        <w:rPr>
          <w:rFonts w:ascii="Arial" w:eastAsia="Calibri" w:hAnsi="Arial" w:cs="Arial"/>
          <w:b/>
          <w:color w:val="000000"/>
          <w:sz w:val="21"/>
          <w:szCs w:val="21"/>
          <w:lang w:val="es-ES_tradnl" w:eastAsia="es-ES_tradnl"/>
        </w:rPr>
        <w:t>DECIMA</w:t>
      </w:r>
      <w:r w:rsidR="008C21B5" w:rsidRPr="008C21B5">
        <w:rPr>
          <w:rFonts w:ascii="Arial" w:eastAsia="Calibri" w:hAnsi="Arial" w:cs="Arial"/>
          <w:b/>
          <w:sz w:val="21"/>
          <w:szCs w:val="21"/>
          <w:lang w:val="es-ES_tradnl" w:eastAsia="es-ES_tradnl"/>
        </w:rPr>
        <w:t>.-</w:t>
      </w:r>
      <w:r w:rsidR="008C21B5" w:rsidRPr="008C21B5">
        <w:rPr>
          <w:rFonts w:ascii="Arial" w:eastAsia="Calibri" w:hAnsi="Arial" w:cs="Arial"/>
          <w:b/>
          <w:color w:val="000000"/>
          <w:sz w:val="21"/>
          <w:szCs w:val="21"/>
          <w:lang w:val="es-ES_tradnl" w:eastAsia="es-ES_tradnl"/>
        </w:rPr>
        <w:t xml:space="preserve"> </w:t>
      </w:r>
      <w:r w:rsidR="008C21B5" w:rsidRPr="008C21B5">
        <w:rPr>
          <w:rFonts w:ascii="Arial" w:eastAsia="Calibri" w:hAnsi="Arial" w:cs="Arial"/>
          <w:b/>
          <w:color w:val="000000"/>
          <w:sz w:val="21"/>
          <w:szCs w:val="21"/>
          <w:u w:val="single"/>
          <w:lang w:val="es-ES_tradnl" w:eastAsia="es-ES_tradnl"/>
        </w:rPr>
        <w:t>PARTES INDEPENDIENTES.</w:t>
      </w:r>
      <w:r w:rsidR="008C21B5" w:rsidRPr="008C21B5">
        <w:rPr>
          <w:rFonts w:ascii="Arial" w:eastAsia="Calibri" w:hAnsi="Arial" w:cs="Arial"/>
          <w:b/>
          <w:color w:val="000000"/>
          <w:sz w:val="21"/>
          <w:szCs w:val="21"/>
          <w:lang w:val="es-ES_tradnl" w:eastAsia="es-ES_tradnl"/>
        </w:rPr>
        <w:t xml:space="preserve">  </w:t>
      </w:r>
    </w:p>
    <w:p w:rsidR="008C21B5" w:rsidRPr="008C21B5" w:rsidRDefault="008C21B5" w:rsidP="008C21B5">
      <w:pPr>
        <w:jc w:val="both"/>
        <w:rPr>
          <w:rFonts w:ascii="Arial" w:eastAsia="Calibri" w:hAnsi="Arial" w:cs="Arial"/>
          <w:b/>
          <w:color w:val="000000"/>
          <w:sz w:val="21"/>
          <w:szCs w:val="21"/>
          <w:lang w:val="es-ES_tradnl" w:eastAsia="es-ES_tradnl"/>
        </w:rPr>
      </w:pPr>
      <w:r w:rsidRPr="008C21B5">
        <w:rPr>
          <w:rFonts w:ascii="Arial" w:eastAsia="Calibri" w:hAnsi="Arial" w:cs="Arial"/>
          <w:color w:val="000000"/>
          <w:sz w:val="21"/>
          <w:szCs w:val="21"/>
          <w:lang w:val="es-ES_tradnl" w:eastAsia="es-ES_tradnl"/>
        </w:rPr>
        <w:t xml:space="preserve">Las estipulaciones del presente Contrato no generarán en manera alguna asociaciones, sociedades, entidades o unidades económicas entre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y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quienes permanecerán en todo momento como entidades legales independientes y sin otra relación más que la de este </w:t>
      </w:r>
      <w:r w:rsidRPr="008C21B5">
        <w:rPr>
          <w:rFonts w:ascii="Arial" w:eastAsia="Calibri" w:hAnsi="Arial" w:cs="Arial"/>
          <w:sz w:val="21"/>
          <w:szCs w:val="21"/>
          <w:lang w:val="es-ES_tradnl" w:eastAsia="es-ES_tradnl"/>
        </w:rPr>
        <w:t>C</w:t>
      </w:r>
      <w:r w:rsidRPr="008C21B5">
        <w:rPr>
          <w:rFonts w:ascii="Arial" w:eastAsia="Calibri" w:hAnsi="Arial" w:cs="Arial"/>
          <w:color w:val="000000"/>
          <w:sz w:val="21"/>
          <w:szCs w:val="21"/>
          <w:lang w:val="es-ES_tradnl" w:eastAsia="es-ES_tradnl"/>
        </w:rPr>
        <w:t>ontrato/</w:t>
      </w:r>
      <w:proofErr w:type="spellStart"/>
      <w:r w:rsidRPr="008C21B5">
        <w:rPr>
          <w:rFonts w:ascii="Arial" w:eastAsia="Calibri" w:hAnsi="Arial" w:cs="Arial"/>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xml:space="preserve"> de servicios.  Las partes reconocen y aceptan que no obstante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será quien</w:t>
      </w:r>
      <w:r w:rsidRPr="008C21B5">
        <w:rPr>
          <w:rFonts w:ascii="Arial" w:eastAsia="Calibri" w:hAnsi="Arial" w:cs="Arial"/>
          <w:b/>
          <w:bCs/>
          <w:color w:val="000000"/>
          <w:sz w:val="21"/>
          <w:szCs w:val="21"/>
          <w:lang w:val="es-ES_tradnl" w:eastAsia="es-ES_tradnl"/>
        </w:rPr>
        <w:t xml:space="preserve">, </w:t>
      </w:r>
      <w:r w:rsidRPr="008C21B5">
        <w:rPr>
          <w:rFonts w:ascii="Arial" w:eastAsia="Calibri" w:hAnsi="Arial" w:cs="Arial"/>
          <w:color w:val="000000"/>
          <w:sz w:val="21"/>
          <w:szCs w:val="21"/>
          <w:lang w:val="es-ES_tradnl" w:eastAsia="es-ES_tradnl"/>
        </w:rPr>
        <w:t xml:space="preserve">en todo momento, establecerá las directrices y políticas generales a las que deberá atenerse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para la prestación de los servicios, ni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ni </w:t>
      </w:r>
      <w:r w:rsidRPr="008C21B5">
        <w:rPr>
          <w:rFonts w:ascii="Arial" w:eastAsia="Calibri" w:hAnsi="Arial" w:cs="Arial"/>
          <w:b/>
          <w:bCs/>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se considerarán empleados de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ni tendrán facultades de ninguna naturaleza para decidir sobre las actividades de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“EL PRESTADOR” </w:t>
      </w:r>
      <w:r w:rsidRPr="008C21B5">
        <w:rPr>
          <w:rFonts w:ascii="Arial" w:eastAsia="Calibri" w:hAnsi="Arial" w:cs="Arial"/>
          <w:color w:val="000000"/>
          <w:sz w:val="21"/>
          <w:szCs w:val="21"/>
          <w:lang w:val="es-ES_tradnl" w:eastAsia="es-ES_tradnl"/>
        </w:rPr>
        <w:t>prestará los servicios a que se refiere este Contrato/</w:t>
      </w:r>
      <w:proofErr w:type="spellStart"/>
      <w:r w:rsidRPr="008C21B5">
        <w:rPr>
          <w:rFonts w:ascii="Arial" w:eastAsia="Calibri" w:hAnsi="Arial" w:cs="Arial"/>
          <w:color w:val="000000"/>
          <w:sz w:val="21"/>
          <w:szCs w:val="21"/>
          <w:lang w:val="es-ES_tradnl" w:eastAsia="es-ES_tradnl"/>
        </w:rPr>
        <w:t>Adendum</w:t>
      </w:r>
      <w:proofErr w:type="spellEnd"/>
      <w:r w:rsidRPr="008C21B5">
        <w:rPr>
          <w:rFonts w:ascii="Arial" w:eastAsia="Calibri" w:hAnsi="Arial" w:cs="Arial"/>
          <w:color w:val="000000"/>
          <w:sz w:val="21"/>
          <w:szCs w:val="21"/>
          <w:lang w:val="es-ES_tradnl" w:eastAsia="es-ES_tradnl"/>
        </w:rPr>
        <w:t xml:space="preserve"> con elementos propios, suficientes y con su </w:t>
      </w:r>
      <w:r w:rsidRPr="008C21B5">
        <w:rPr>
          <w:rFonts w:ascii="Arial" w:eastAsia="Calibri" w:hAnsi="Arial" w:cs="Arial"/>
          <w:b/>
          <w:bCs/>
          <w:color w:val="000000"/>
          <w:sz w:val="21"/>
          <w:szCs w:val="21"/>
          <w:lang w:val="es-ES_tradnl" w:eastAsia="es-ES_tradnl"/>
        </w:rPr>
        <w:t>PROPIO PERSONAL</w:t>
      </w:r>
      <w:r w:rsidRPr="008C21B5">
        <w:rPr>
          <w:rFonts w:ascii="Arial" w:eastAsia="Calibri" w:hAnsi="Arial" w:cs="Arial"/>
          <w:color w:val="000000"/>
          <w:sz w:val="21"/>
          <w:szCs w:val="21"/>
          <w:lang w:val="es-ES_tradnl" w:eastAsia="es-ES_tradnl"/>
        </w:rPr>
        <w:t xml:space="preserve">, el cual estará bajo su estricta dirección, supervisión, capacitación, subordinación y debidamente calificado para llevar a cabo las actividades y trabajos especiales que requiera el </w:t>
      </w:r>
      <w:r w:rsidRPr="008C21B5">
        <w:rPr>
          <w:rFonts w:ascii="Arial" w:eastAsia="Calibri" w:hAnsi="Arial" w:cs="Arial"/>
          <w:b/>
          <w:bCs/>
          <w:color w:val="000000"/>
          <w:sz w:val="21"/>
          <w:szCs w:val="21"/>
          <w:lang w:val="es-ES_tradnl" w:eastAsia="es-ES_tradnl"/>
        </w:rPr>
        <w:t xml:space="preserve">“EL CLIENTE”, </w:t>
      </w:r>
      <w:r w:rsidRPr="008C21B5">
        <w:rPr>
          <w:rFonts w:ascii="Arial" w:eastAsia="Calibri" w:hAnsi="Arial" w:cs="Arial"/>
          <w:color w:val="000000"/>
          <w:sz w:val="21"/>
          <w:szCs w:val="21"/>
          <w:lang w:val="es-ES_tradnl" w:eastAsia="es-ES_tradnl"/>
        </w:rPr>
        <w:t xml:space="preserve">siendo  exclusivamente </w:t>
      </w:r>
      <w:r w:rsidRPr="008C21B5">
        <w:rPr>
          <w:rFonts w:ascii="Arial" w:eastAsia="Calibri" w:hAnsi="Arial" w:cs="Arial"/>
          <w:b/>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quien fijará las tareas a realizar así como la responsable de supervisar el desarrollo de los servicios o la ejecución de las obras, de igual manera </w:t>
      </w:r>
      <w:r w:rsidRPr="008C21B5">
        <w:rPr>
          <w:rFonts w:ascii="Arial" w:eastAsia="Calibri" w:hAnsi="Arial" w:cs="Arial"/>
          <w:b/>
          <w:bCs/>
          <w:color w:val="000000"/>
          <w:sz w:val="21"/>
          <w:szCs w:val="21"/>
          <w:lang w:val="es-ES_tradnl" w:eastAsia="es-ES_tradnl"/>
        </w:rPr>
        <w:t xml:space="preserve">“EL PRESTADOR” </w:t>
      </w:r>
      <w:r w:rsidRPr="008C21B5">
        <w:rPr>
          <w:rFonts w:ascii="Arial" w:eastAsia="Calibri" w:hAnsi="Arial" w:cs="Arial"/>
          <w:color w:val="000000"/>
          <w:sz w:val="21"/>
          <w:szCs w:val="21"/>
          <w:lang w:val="es-ES_tradnl" w:eastAsia="es-ES_tradnl"/>
        </w:rPr>
        <w:t xml:space="preserve">proporcionará la documentación y/o información necesaria para que </w:t>
      </w:r>
      <w:r w:rsidRPr="008C21B5">
        <w:rPr>
          <w:rFonts w:ascii="Arial" w:eastAsia="Calibri" w:hAnsi="Arial" w:cs="Arial"/>
          <w:b/>
          <w:color w:val="000000"/>
          <w:sz w:val="21"/>
          <w:szCs w:val="21"/>
          <w:lang w:val="es-ES_tradnl" w:eastAsia="es-ES_tradnl"/>
        </w:rPr>
        <w:t xml:space="preserve">“EL CLIENTE” </w:t>
      </w:r>
      <w:r w:rsidRPr="008C21B5">
        <w:rPr>
          <w:rFonts w:ascii="Arial" w:eastAsia="Calibri" w:hAnsi="Arial" w:cs="Arial"/>
          <w:color w:val="000000"/>
          <w:sz w:val="21"/>
          <w:szCs w:val="21"/>
          <w:lang w:val="es-ES_tradnl" w:eastAsia="es-ES_tradnl"/>
        </w:rPr>
        <w:t>tenga la certeza de que se cumplirán con las presentes obligaciones así como las que surjan de la relación con los trabajadores.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será responsable de llevar a cabo todos los procesos de contratación, inscripción (alta), baja y demás trámites aplicables ante el IMSS, INFONAVIT y SAR.  Queda expresamente convenido que el único que podrá dar por terminada, suspendida o rescindida la relación de trabajo directamente con </w:t>
      </w:r>
      <w:r w:rsidRPr="008C21B5">
        <w:rPr>
          <w:rFonts w:ascii="Arial" w:eastAsia="Calibri" w:hAnsi="Arial" w:cs="Arial"/>
          <w:b/>
          <w:bCs/>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será precisamente en todos los casos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a través de su personal jurídico, de acuerdo a sus políticas y procedimientos.  Asimismo, únicamente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estará facultada para llevar a cabo las negociaciones para el pago de indemnizaciones laborales y prestaciones derivadas de los contratos individuales y, en su caso, convenir con </w:t>
      </w:r>
      <w:r w:rsidRPr="008C21B5">
        <w:rPr>
          <w:rFonts w:ascii="Arial" w:eastAsia="Calibri" w:hAnsi="Arial" w:cs="Arial"/>
          <w:b/>
          <w:bCs/>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los pagos a llevarse a cabo con motivo de la baja de dicho </w:t>
      </w:r>
      <w:r w:rsidRPr="008C21B5">
        <w:rPr>
          <w:rFonts w:ascii="Arial" w:eastAsia="Calibri" w:hAnsi="Arial" w:cs="Arial"/>
          <w:b/>
          <w:bCs/>
          <w:color w:val="000000"/>
          <w:sz w:val="21"/>
          <w:szCs w:val="21"/>
          <w:lang w:val="es-ES_tradnl" w:eastAsia="es-ES_tradnl"/>
        </w:rPr>
        <w:t>PERSONAL”</w:t>
      </w:r>
      <w:r w:rsidRPr="008C21B5">
        <w:rPr>
          <w:rFonts w:ascii="Arial" w:eastAsia="Calibri" w:hAnsi="Arial" w:cs="Arial"/>
          <w:color w:val="000000"/>
          <w:sz w:val="21"/>
          <w:szCs w:val="21"/>
          <w:lang w:val="es-ES_tradnl" w:eastAsia="es-ES_tradnl"/>
        </w:rPr>
        <w:t>.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no estará facultado para comunicar bajas a </w:t>
      </w:r>
      <w:r w:rsidRPr="008C21B5">
        <w:rPr>
          <w:rFonts w:ascii="Arial" w:eastAsia="Calibri" w:hAnsi="Arial" w:cs="Arial"/>
          <w:b/>
          <w:bCs/>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ni ofrecerle o negociar pago o compensación económica alguna bajo ningún concepto, ya sea que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se encuentre activo o se hubiera determinado su baja.</w:t>
      </w:r>
    </w:p>
    <w:p w:rsidR="008C21B5" w:rsidRPr="0012639B" w:rsidRDefault="0012639B" w:rsidP="008C21B5">
      <w:pPr>
        <w:jc w:val="both"/>
        <w:rPr>
          <w:rFonts w:ascii="Arial" w:eastAsia="Malgun Gothic" w:hAnsi="Arial" w:cs="Arial"/>
          <w:bCs/>
          <w:sz w:val="21"/>
          <w:szCs w:val="21"/>
          <w:lang w:eastAsia="ko-KR"/>
        </w:rPr>
      </w:pPr>
      <w:r>
        <w:rPr>
          <w:rFonts w:ascii="Arial" w:eastAsia="Malgun Gothic" w:hAnsi="Arial" w:cs="Arial"/>
          <w:b/>
          <w:bCs/>
          <w:sz w:val="21"/>
          <w:szCs w:val="21"/>
          <w:lang w:eastAsia="ko-KR"/>
        </w:rPr>
        <w:t>DECIMA PRIMERA</w:t>
      </w:r>
      <w:r w:rsidR="008C21B5" w:rsidRPr="008C21B5">
        <w:rPr>
          <w:rFonts w:ascii="Arial" w:eastAsia="Malgun Gothic" w:hAnsi="Arial" w:cs="Arial"/>
          <w:b/>
          <w:bCs/>
          <w:sz w:val="21"/>
          <w:szCs w:val="21"/>
          <w:lang w:eastAsia="ko-KR"/>
        </w:rPr>
        <w:t>.- “EL PRESTADOR”</w:t>
      </w:r>
      <w:r w:rsidR="008C21B5" w:rsidRPr="008C21B5">
        <w:rPr>
          <w:rFonts w:ascii="Arial" w:eastAsia="Malgun Gothic" w:hAnsi="Arial" w:cs="Arial"/>
          <w:bCs/>
          <w:sz w:val="21"/>
          <w:szCs w:val="21"/>
          <w:lang w:eastAsia="ko-KR"/>
        </w:rPr>
        <w:t xml:space="preserve"> se compromete en deslindar de toda responsabilidad de cualquier índole a </w:t>
      </w:r>
      <w:r w:rsidR="008C21B5" w:rsidRPr="008C21B5">
        <w:rPr>
          <w:rFonts w:ascii="Arial" w:eastAsia="Malgun Gothic" w:hAnsi="Arial" w:cs="Arial"/>
          <w:b/>
          <w:bCs/>
          <w:sz w:val="21"/>
          <w:szCs w:val="21"/>
          <w:lang w:eastAsia="ko-KR"/>
        </w:rPr>
        <w:t>“EL CLIENTE”,</w:t>
      </w:r>
      <w:r w:rsidR="008C21B5" w:rsidRPr="008C21B5">
        <w:rPr>
          <w:rFonts w:ascii="Arial" w:eastAsia="Malgun Gothic" w:hAnsi="Arial" w:cs="Arial"/>
          <w:bCs/>
          <w:sz w:val="21"/>
          <w:szCs w:val="21"/>
          <w:lang w:eastAsia="ko-KR"/>
        </w:rPr>
        <w:t xml:space="preserve"> así como a todos sus directivos, por todos los actos que se deriven por negligencia, mal manejo, descuido, incumplimiento de las obligaciones patronales y todas aquellas causas que tiene en relación con todo </w:t>
      </w:r>
      <w:r>
        <w:rPr>
          <w:rFonts w:ascii="Arial" w:eastAsia="Malgun Gothic" w:hAnsi="Arial" w:cs="Arial"/>
          <w:bCs/>
          <w:sz w:val="21"/>
          <w:szCs w:val="21"/>
          <w:lang w:eastAsia="ko-KR"/>
        </w:rPr>
        <w:t>su personal a cargo.</w:t>
      </w:r>
    </w:p>
    <w:p w:rsidR="008C21B5" w:rsidRPr="008C21B5" w:rsidRDefault="008C21B5" w:rsidP="008C21B5">
      <w:pPr>
        <w:jc w:val="both"/>
        <w:rPr>
          <w:rFonts w:ascii="Arial" w:hAnsi="Arial" w:cs="Arial"/>
          <w:sz w:val="21"/>
          <w:szCs w:val="21"/>
        </w:rPr>
      </w:pPr>
      <w:r w:rsidRPr="008C21B5">
        <w:rPr>
          <w:rFonts w:ascii="Arial" w:hAnsi="Arial" w:cs="Arial"/>
          <w:sz w:val="21"/>
          <w:szCs w:val="21"/>
        </w:rPr>
        <w:t xml:space="preserve">En virtud de que </w:t>
      </w:r>
      <w:r w:rsidRPr="008C21B5">
        <w:rPr>
          <w:rFonts w:ascii="Arial" w:hAnsi="Arial" w:cs="Arial"/>
          <w:b/>
          <w:sz w:val="21"/>
          <w:szCs w:val="21"/>
        </w:rPr>
        <w:t>“EL PRESTADOR”</w:t>
      </w:r>
      <w:r w:rsidRPr="008C21B5">
        <w:rPr>
          <w:rFonts w:ascii="Arial" w:hAnsi="Arial" w:cs="Arial"/>
          <w:sz w:val="21"/>
          <w:szCs w:val="21"/>
        </w:rPr>
        <w:t xml:space="preserve"> es una Sociedad Civil debidamente establecida conforme a las disposiciones legales aplicables y cuenta con los elementos propios y suficientes así como solvencia económica para cumplir con las obligaciones laborales de </w:t>
      </w:r>
      <w:r w:rsidRPr="008C21B5">
        <w:rPr>
          <w:rFonts w:ascii="Arial" w:hAnsi="Arial" w:cs="Arial"/>
          <w:b/>
          <w:sz w:val="21"/>
          <w:szCs w:val="21"/>
        </w:rPr>
        <w:t>“EL PERSONAL”,</w:t>
      </w:r>
      <w:r w:rsidRPr="008C21B5">
        <w:rPr>
          <w:rFonts w:ascii="Arial" w:hAnsi="Arial" w:cs="Arial"/>
          <w:sz w:val="21"/>
          <w:szCs w:val="21"/>
        </w:rPr>
        <w:t xml:space="preserve"> en los términos del artículo 13 de la Ley Federal del Trabajo, será el único responsable de toda clase de reclamaciones de tipo laboral, ya sean de carácter individual o colectivo, que por cualquier concepto formule </w:t>
      </w:r>
      <w:r w:rsidRPr="008C21B5">
        <w:rPr>
          <w:rFonts w:ascii="Arial" w:hAnsi="Arial" w:cs="Arial"/>
          <w:b/>
          <w:sz w:val="21"/>
          <w:szCs w:val="21"/>
        </w:rPr>
        <w:t>“EL PERSONAL”</w:t>
      </w:r>
      <w:r w:rsidRPr="008C21B5">
        <w:rPr>
          <w:rFonts w:ascii="Arial" w:hAnsi="Arial" w:cs="Arial"/>
          <w:sz w:val="21"/>
          <w:szCs w:val="21"/>
        </w:rPr>
        <w:t>.</w:t>
      </w:r>
    </w:p>
    <w:p w:rsidR="008C21B5" w:rsidRPr="008C21B5" w:rsidRDefault="008C21B5" w:rsidP="008C21B5">
      <w:pPr>
        <w:tabs>
          <w:tab w:val="left" w:pos="-720"/>
        </w:tabs>
        <w:suppressAutoHyphens/>
        <w:jc w:val="both"/>
        <w:rPr>
          <w:rFonts w:ascii="Arial" w:hAnsi="Arial" w:cs="Arial"/>
          <w:b/>
          <w:bCs/>
          <w:sz w:val="21"/>
          <w:szCs w:val="21"/>
          <w:u w:val="single"/>
        </w:rPr>
      </w:pPr>
      <w:r w:rsidRPr="008C21B5">
        <w:rPr>
          <w:rFonts w:ascii="Arial" w:hAnsi="Arial" w:cs="Arial"/>
          <w:b/>
          <w:bCs/>
          <w:sz w:val="21"/>
          <w:szCs w:val="21"/>
        </w:rPr>
        <w:t xml:space="preserve">DÉCIMA </w:t>
      </w:r>
      <w:r w:rsidR="0012639B">
        <w:rPr>
          <w:rFonts w:ascii="Arial" w:hAnsi="Arial" w:cs="Arial"/>
          <w:b/>
          <w:bCs/>
          <w:sz w:val="21"/>
          <w:szCs w:val="21"/>
        </w:rPr>
        <w:t>SEGUNDA</w:t>
      </w:r>
      <w:r w:rsidRPr="008C21B5">
        <w:rPr>
          <w:rFonts w:ascii="Arial" w:hAnsi="Arial" w:cs="Arial"/>
          <w:b/>
          <w:bCs/>
          <w:sz w:val="21"/>
          <w:szCs w:val="21"/>
        </w:rPr>
        <w:t xml:space="preserve">.- </w:t>
      </w:r>
      <w:r w:rsidRPr="008C21B5">
        <w:rPr>
          <w:rFonts w:ascii="Arial" w:hAnsi="Arial" w:cs="Arial"/>
          <w:b/>
          <w:bCs/>
          <w:sz w:val="21"/>
          <w:szCs w:val="21"/>
          <w:u w:val="single"/>
        </w:rPr>
        <w:t>DE LA JURISDICCION.</w:t>
      </w:r>
    </w:p>
    <w:p w:rsidR="008C21B5" w:rsidRPr="008C21B5" w:rsidRDefault="008C21B5" w:rsidP="008C21B5">
      <w:pPr>
        <w:tabs>
          <w:tab w:val="left" w:pos="-720"/>
        </w:tabs>
        <w:suppressAutoHyphens/>
        <w:jc w:val="both"/>
        <w:rPr>
          <w:rFonts w:ascii="Arial" w:hAnsi="Arial" w:cs="Arial"/>
          <w:spacing w:val="-2"/>
          <w:sz w:val="21"/>
          <w:szCs w:val="21"/>
        </w:rPr>
      </w:pPr>
      <w:r w:rsidRPr="008C21B5">
        <w:rPr>
          <w:rFonts w:ascii="Arial" w:hAnsi="Arial" w:cs="Arial"/>
          <w:spacing w:val="-2"/>
          <w:sz w:val="21"/>
          <w:szCs w:val="21"/>
        </w:rPr>
        <w:lastRenderedPageBreak/>
        <w:t>Las partes convienen en que para la interpretación del presente Contrato/</w:t>
      </w:r>
      <w:proofErr w:type="spellStart"/>
      <w:r w:rsidRPr="008C21B5">
        <w:rPr>
          <w:rFonts w:ascii="Arial" w:hAnsi="Arial" w:cs="Arial"/>
          <w:spacing w:val="-2"/>
          <w:sz w:val="21"/>
          <w:szCs w:val="21"/>
        </w:rPr>
        <w:t>Adendum</w:t>
      </w:r>
      <w:proofErr w:type="spellEnd"/>
      <w:r w:rsidRPr="008C21B5">
        <w:rPr>
          <w:rFonts w:ascii="Arial" w:hAnsi="Arial" w:cs="Arial"/>
          <w:spacing w:val="-2"/>
          <w:sz w:val="21"/>
          <w:szCs w:val="21"/>
        </w:rPr>
        <w:t xml:space="preserve">, para cualquier controversia que se derive del mismo, serán jueces competentes los de la ciudad de Querétaro, </w:t>
      </w:r>
      <w:proofErr w:type="spellStart"/>
      <w:r w:rsidRPr="008C21B5">
        <w:rPr>
          <w:rFonts w:ascii="Arial" w:hAnsi="Arial" w:cs="Arial"/>
          <w:spacing w:val="-2"/>
          <w:sz w:val="21"/>
          <w:szCs w:val="21"/>
        </w:rPr>
        <w:t>Qro</w:t>
      </w:r>
      <w:proofErr w:type="spellEnd"/>
      <w:r w:rsidRPr="008C21B5">
        <w:rPr>
          <w:rFonts w:ascii="Arial" w:hAnsi="Arial" w:cs="Arial"/>
          <w:spacing w:val="-2"/>
          <w:sz w:val="21"/>
          <w:szCs w:val="21"/>
        </w:rPr>
        <w:t>., renunciado al fuero que les pudiera corresponder en razón del domicilio.</w:t>
      </w:r>
    </w:p>
    <w:p w:rsidR="008C21B5" w:rsidRPr="008C21B5" w:rsidRDefault="008C21B5" w:rsidP="008C21B5">
      <w:pPr>
        <w:tabs>
          <w:tab w:val="left" w:pos="-720"/>
          <w:tab w:val="left" w:pos="8085"/>
        </w:tabs>
        <w:suppressAutoHyphens/>
        <w:jc w:val="both"/>
        <w:rPr>
          <w:rFonts w:ascii="Arial" w:hAnsi="Arial" w:cs="Arial"/>
          <w:spacing w:val="-2"/>
          <w:sz w:val="21"/>
          <w:szCs w:val="21"/>
        </w:rPr>
      </w:pPr>
      <w:r w:rsidRPr="008C21B5">
        <w:rPr>
          <w:rFonts w:ascii="Arial" w:hAnsi="Arial" w:cs="Arial"/>
          <w:snapToGrid w:val="0"/>
          <w:sz w:val="21"/>
          <w:szCs w:val="21"/>
        </w:rPr>
        <w:t>En este acto se acuerda revocar expresamente cualquier otro contrato que se hubiere celebrado con anterioridad al presente, por lo que el que ahora se suscribe deberá considerarse como el único contrato válido y vigente.</w:t>
      </w:r>
      <w:r w:rsidRPr="008C21B5">
        <w:rPr>
          <w:rFonts w:ascii="Arial" w:hAnsi="Arial" w:cs="Arial"/>
          <w:spacing w:val="-2"/>
          <w:sz w:val="21"/>
          <w:szCs w:val="21"/>
        </w:rPr>
        <w:tab/>
      </w:r>
    </w:p>
    <w:p w:rsidR="008C21B5" w:rsidRPr="008C21B5" w:rsidRDefault="008C21B5" w:rsidP="008C21B5">
      <w:pPr>
        <w:tabs>
          <w:tab w:val="left" w:pos="-720"/>
        </w:tabs>
        <w:suppressAutoHyphens/>
        <w:jc w:val="both"/>
        <w:rPr>
          <w:rFonts w:ascii="Arial" w:hAnsi="Arial" w:cs="Arial"/>
          <w:bCs/>
          <w:sz w:val="21"/>
          <w:szCs w:val="21"/>
        </w:rPr>
      </w:pPr>
      <w:r w:rsidRPr="008C21B5">
        <w:rPr>
          <w:rFonts w:ascii="Arial" w:hAnsi="Arial" w:cs="Arial"/>
          <w:spacing w:val="-2"/>
          <w:sz w:val="21"/>
          <w:szCs w:val="21"/>
        </w:rPr>
        <w:t>Leído y ratificado el presente Contrato/</w:t>
      </w:r>
      <w:proofErr w:type="spellStart"/>
      <w:r w:rsidRPr="008C21B5">
        <w:rPr>
          <w:rFonts w:ascii="Arial" w:hAnsi="Arial" w:cs="Arial"/>
          <w:spacing w:val="-2"/>
          <w:sz w:val="21"/>
          <w:szCs w:val="21"/>
        </w:rPr>
        <w:t>Adendum</w:t>
      </w:r>
      <w:proofErr w:type="spellEnd"/>
      <w:r w:rsidRPr="008C21B5">
        <w:rPr>
          <w:rFonts w:ascii="Arial" w:hAnsi="Arial" w:cs="Arial"/>
          <w:spacing w:val="-2"/>
          <w:sz w:val="21"/>
          <w:szCs w:val="21"/>
        </w:rPr>
        <w:t>, lo suscriben en la ciudad de</w:t>
      </w:r>
      <w:r w:rsidR="0012639B">
        <w:rPr>
          <w:rFonts w:ascii="Arial" w:hAnsi="Arial" w:cs="Arial"/>
          <w:b/>
          <w:noProof/>
          <w:sz w:val="21"/>
          <w:szCs w:val="21"/>
        </w:rPr>
        <w:t xml:space="preserve"> Querétaro</w:t>
      </w:r>
      <w:r w:rsidRPr="008C21B5">
        <w:rPr>
          <w:rFonts w:ascii="Arial" w:hAnsi="Arial" w:cs="Arial"/>
          <w:b/>
          <w:noProof/>
          <w:sz w:val="21"/>
          <w:szCs w:val="21"/>
        </w:rPr>
        <w:t xml:space="preserve">, </w:t>
      </w:r>
      <w:r w:rsidRPr="008C21B5">
        <w:rPr>
          <w:rFonts w:ascii="Arial" w:hAnsi="Arial" w:cs="Arial"/>
          <w:noProof/>
          <w:sz w:val="21"/>
          <w:szCs w:val="21"/>
        </w:rPr>
        <w:t>el día</w:t>
      </w:r>
      <w:r w:rsidRPr="008C21B5">
        <w:rPr>
          <w:rFonts w:ascii="Arial" w:hAnsi="Arial" w:cs="Arial"/>
          <w:b/>
          <w:noProof/>
          <w:sz w:val="21"/>
          <w:szCs w:val="21"/>
        </w:rPr>
        <w:t xml:space="preserve"> </w:t>
      </w:r>
      <w:r w:rsidR="0012639B">
        <w:rPr>
          <w:rFonts w:ascii="Arial" w:hAnsi="Arial" w:cs="Arial"/>
          <w:b/>
          <w:noProof/>
          <w:sz w:val="21"/>
          <w:szCs w:val="21"/>
        </w:rPr>
        <w:t>15 de julio de 2016</w:t>
      </w:r>
      <w:r w:rsidRPr="008C21B5">
        <w:rPr>
          <w:rFonts w:ascii="Arial" w:hAnsi="Arial" w:cs="Arial"/>
          <w:b/>
          <w:noProof/>
          <w:sz w:val="21"/>
          <w:szCs w:val="21"/>
        </w:rPr>
        <w:t>.</w:t>
      </w:r>
    </w:p>
    <w:p w:rsidR="008C21B5" w:rsidRPr="008C21B5" w:rsidRDefault="008C21B5" w:rsidP="008C21B5">
      <w:pPr>
        <w:jc w:val="center"/>
        <w:rPr>
          <w:rFonts w:ascii="Arial" w:hAnsi="Arial" w:cs="Arial"/>
          <w:bCs/>
          <w:sz w:val="21"/>
          <w:szCs w:val="21"/>
        </w:rPr>
      </w:pPr>
    </w:p>
    <w:tbl>
      <w:tblPr>
        <w:tblW w:w="0" w:type="auto"/>
        <w:jc w:val="center"/>
        <w:tblCellMar>
          <w:top w:w="15" w:type="dxa"/>
          <w:left w:w="15" w:type="dxa"/>
          <w:bottom w:w="15" w:type="dxa"/>
          <w:right w:w="15" w:type="dxa"/>
        </w:tblCellMar>
        <w:tblLook w:val="0000" w:firstRow="0" w:lastRow="0" w:firstColumn="0" w:lastColumn="0" w:noHBand="0" w:noVBand="0"/>
      </w:tblPr>
      <w:tblGrid>
        <w:gridCol w:w="4741"/>
        <w:gridCol w:w="4283"/>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jc w:val="center"/>
              <w:rPr>
                <w:rFonts w:ascii="Arial" w:eastAsia="Calibri" w:hAnsi="Arial" w:cs="Arial"/>
                <w:sz w:val="21"/>
                <w:szCs w:val="21"/>
                <w:lang w:val="es-ES_tradnl" w:eastAsia="es-ES_tradnl"/>
              </w:rPr>
            </w:pPr>
          </w:p>
          <w:p w:rsidR="008C21B5" w:rsidRPr="008C21B5" w:rsidRDefault="009C7F52" w:rsidP="009D380A">
            <w:pPr>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5" style="width:0;height:1.5pt" o:hralign="center" o:hrstd="t" o:hr="t" fillcolor="#aaa" stroked="f"/>
              </w:pict>
            </w:r>
          </w:p>
          <w:p w:rsidR="008C21B5" w:rsidRPr="008C21B5" w:rsidRDefault="008C21B5" w:rsidP="009D380A">
            <w:pPr>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jc w:val="center"/>
              <w:rPr>
                <w:rFonts w:ascii="Arial" w:eastAsia="Calibri" w:hAnsi="Arial" w:cs="Arial"/>
                <w:sz w:val="21"/>
                <w:szCs w:val="21"/>
                <w:lang w:val="es-ES_tradnl" w:eastAsia="es-ES_tradnl"/>
              </w:rPr>
            </w:pPr>
          </w:p>
          <w:p w:rsidR="008C21B5" w:rsidRPr="008C21B5" w:rsidRDefault="009C7F52" w:rsidP="009D380A">
            <w:pPr>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6" style="width:0;height:1.5pt" o:hralign="center" o:hrstd="t" o:hr="t" fillcolor="#aaa" stroked="f"/>
              </w:pict>
            </w:r>
          </w:p>
          <w:p w:rsidR="008C21B5" w:rsidRPr="008C21B5" w:rsidRDefault="0012639B" w:rsidP="009D380A">
            <w:pPr>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jc w:val="center"/>
              <w:rPr>
                <w:rFonts w:ascii="Arial" w:eastAsia="Calibri" w:hAnsi="Arial" w:cs="Arial"/>
                <w:sz w:val="21"/>
                <w:szCs w:val="21"/>
                <w:lang w:val="es-ES_tradnl" w:eastAsia="es-ES_tradnl"/>
              </w:rPr>
            </w:pPr>
          </w:p>
          <w:p w:rsidR="008C21B5" w:rsidRPr="008C21B5" w:rsidRDefault="008C21B5" w:rsidP="009D380A">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jc w:val="center"/>
              <w:rPr>
                <w:rFonts w:ascii="Arial" w:eastAsia="Calibri" w:hAnsi="Arial" w:cs="Arial"/>
                <w:sz w:val="21"/>
                <w:szCs w:val="21"/>
                <w:lang w:val="es-ES_tradnl" w:eastAsia="es-ES_tradnl"/>
              </w:rPr>
            </w:pPr>
          </w:p>
          <w:p w:rsidR="008C21B5" w:rsidRPr="008C21B5" w:rsidRDefault="008C21B5" w:rsidP="009D380A">
            <w:pPr>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12639B">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12639B">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w:t>
            </w:r>
          </w:p>
        </w:tc>
      </w:tr>
    </w:tbl>
    <w:p w:rsidR="008C21B5" w:rsidRPr="008C21B5" w:rsidRDefault="008C21B5" w:rsidP="008C21B5">
      <w:pPr>
        <w:jc w:val="center"/>
        <w:rPr>
          <w:rFonts w:ascii="Arial" w:eastAsia="Malgun Gothic" w:hAnsi="Arial" w:cs="Arial"/>
          <w:sz w:val="21"/>
          <w:szCs w:val="21"/>
          <w:lang w:val="en-US" w:eastAsia="ko-KR"/>
        </w:rPr>
      </w:pPr>
    </w:p>
    <w:p w:rsidR="008C21B5" w:rsidRPr="008C21B5" w:rsidRDefault="008C21B5" w:rsidP="008C21B5">
      <w:pPr>
        <w:jc w:val="both"/>
        <w:rPr>
          <w:rFonts w:ascii="Arial" w:eastAsia="Malgun Gothic" w:hAnsi="Arial" w:cs="Arial"/>
          <w:sz w:val="21"/>
          <w:szCs w:val="21"/>
          <w:lang w:val="en-US" w:eastAsia="ko-KR"/>
        </w:rPr>
      </w:pPr>
    </w:p>
    <w:p w:rsidR="008C21B5" w:rsidRPr="008C21B5" w:rsidRDefault="008C21B5" w:rsidP="008C21B5">
      <w:pPr>
        <w:jc w:val="both"/>
        <w:rPr>
          <w:rFonts w:ascii="Arial" w:hAnsi="Arial" w:cs="Arial"/>
          <w:sz w:val="21"/>
          <w:szCs w:val="21"/>
          <w:lang w:val="en-US"/>
        </w:rPr>
      </w:pPr>
    </w:p>
    <w:p w:rsidR="008C21B5" w:rsidRPr="008C21B5" w:rsidRDefault="008C21B5" w:rsidP="008C21B5">
      <w:pPr>
        <w:pStyle w:val="NormalWeb"/>
        <w:spacing w:beforeLines="0" w:afterLines="0"/>
        <w:jc w:val="center"/>
        <w:rPr>
          <w:rFonts w:ascii="Arial" w:hAnsi="Arial" w:cs="Arial"/>
          <w:sz w:val="21"/>
          <w:szCs w:val="21"/>
        </w:rPr>
      </w:pPr>
      <w:r w:rsidRPr="008C21B5">
        <w:rPr>
          <w:rFonts w:ascii="Arial" w:hAnsi="Arial" w:cs="Arial"/>
          <w:sz w:val="21"/>
          <w:szCs w:val="21"/>
          <w:lang w:val="en-US"/>
        </w:rPr>
        <w:br w:type="page"/>
      </w:r>
      <w:r w:rsidRPr="008C21B5">
        <w:rPr>
          <w:rFonts w:ascii="Arial" w:hAnsi="Arial" w:cs="Arial"/>
          <w:b/>
          <w:bCs/>
          <w:color w:val="000000"/>
          <w:sz w:val="21"/>
          <w:szCs w:val="21"/>
        </w:rPr>
        <w:lastRenderedPageBreak/>
        <w:t>ANEXO “A”</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p w:rsidR="008C21B5" w:rsidRPr="008C21B5" w:rsidRDefault="008C21B5" w:rsidP="008C21B5">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TABULADOR DE PUESTOS Y SALARIOS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4528"/>
      </w:tblGrid>
      <w:tr w:rsidR="008C21B5" w:rsidRPr="008C21B5" w:rsidTr="009D380A">
        <w:trPr>
          <w:jc w:val="center"/>
        </w:trPr>
        <w:tc>
          <w:tcPr>
            <w:tcW w:w="4606" w:type="dxa"/>
            <w:shd w:val="clear" w:color="auto" w:fill="auto"/>
          </w:tcPr>
          <w:p w:rsidR="008C21B5" w:rsidRPr="008C21B5" w:rsidRDefault="008C21B5" w:rsidP="009D380A">
            <w:pPr>
              <w:jc w:val="center"/>
              <w:rPr>
                <w:rFonts w:ascii="Arial" w:hAnsi="Arial" w:cs="Arial"/>
                <w:b/>
                <w:sz w:val="21"/>
                <w:szCs w:val="21"/>
              </w:rPr>
            </w:pPr>
            <w:r w:rsidRPr="008C21B5">
              <w:rPr>
                <w:rFonts w:ascii="Arial" w:hAnsi="Arial" w:cs="Arial"/>
                <w:b/>
                <w:sz w:val="21"/>
                <w:szCs w:val="21"/>
              </w:rPr>
              <w:t>PUESTO</w:t>
            </w:r>
          </w:p>
        </w:tc>
        <w:tc>
          <w:tcPr>
            <w:tcW w:w="4606" w:type="dxa"/>
            <w:shd w:val="clear" w:color="auto" w:fill="auto"/>
          </w:tcPr>
          <w:p w:rsidR="008C21B5" w:rsidRPr="008C21B5" w:rsidRDefault="008C21B5" w:rsidP="009D380A">
            <w:pPr>
              <w:jc w:val="center"/>
              <w:rPr>
                <w:rFonts w:ascii="Arial" w:hAnsi="Arial" w:cs="Arial"/>
                <w:b/>
                <w:sz w:val="21"/>
                <w:szCs w:val="21"/>
              </w:rPr>
            </w:pPr>
            <w:r w:rsidRPr="008C21B5">
              <w:rPr>
                <w:rFonts w:ascii="Arial" w:hAnsi="Arial" w:cs="Arial"/>
                <w:b/>
                <w:sz w:val="21"/>
                <w:szCs w:val="21"/>
              </w:rPr>
              <w:t>SALARIO</w:t>
            </w:r>
          </w:p>
        </w:tc>
      </w:tr>
      <w:tr w:rsidR="008C21B5" w:rsidRPr="008C21B5" w:rsidTr="009D380A">
        <w:trPr>
          <w:jc w:val="center"/>
        </w:trPr>
        <w:tc>
          <w:tcPr>
            <w:tcW w:w="4606" w:type="dxa"/>
            <w:shd w:val="clear" w:color="auto" w:fill="auto"/>
          </w:tcPr>
          <w:p w:rsidR="008C21B5" w:rsidRPr="008C21B5" w:rsidRDefault="008C21B5" w:rsidP="009D380A">
            <w:pPr>
              <w:jc w:val="center"/>
              <w:rPr>
                <w:rFonts w:ascii="Arial" w:hAnsi="Arial" w:cs="Arial"/>
                <w:b/>
                <w:sz w:val="21"/>
                <w:szCs w:val="21"/>
              </w:rPr>
            </w:pPr>
          </w:p>
          <w:p w:rsidR="008C21B5" w:rsidRPr="008C21B5" w:rsidRDefault="008C21B5" w:rsidP="009D380A">
            <w:pPr>
              <w:jc w:val="center"/>
              <w:rPr>
                <w:rFonts w:ascii="Arial" w:hAnsi="Arial" w:cs="Arial"/>
                <w:b/>
                <w:sz w:val="21"/>
                <w:szCs w:val="21"/>
              </w:rPr>
            </w:pPr>
          </w:p>
        </w:tc>
        <w:tc>
          <w:tcPr>
            <w:tcW w:w="4606" w:type="dxa"/>
            <w:shd w:val="clear" w:color="auto" w:fill="auto"/>
          </w:tcPr>
          <w:p w:rsidR="008C21B5" w:rsidRPr="008C21B5" w:rsidRDefault="008C21B5" w:rsidP="009D380A">
            <w:pPr>
              <w:jc w:val="center"/>
              <w:rPr>
                <w:rFonts w:ascii="Arial" w:hAnsi="Arial" w:cs="Arial"/>
                <w:b/>
                <w:sz w:val="21"/>
                <w:szCs w:val="21"/>
              </w:rPr>
            </w:pPr>
          </w:p>
          <w:p w:rsidR="008C21B5" w:rsidRPr="008C21B5" w:rsidRDefault="008C21B5" w:rsidP="009D380A">
            <w:pPr>
              <w:jc w:val="center"/>
              <w:rPr>
                <w:rFonts w:ascii="Arial" w:hAnsi="Arial" w:cs="Arial"/>
                <w:b/>
                <w:sz w:val="21"/>
                <w:szCs w:val="21"/>
              </w:rPr>
            </w:pPr>
          </w:p>
        </w:tc>
      </w:tr>
      <w:tr w:rsidR="008C21B5" w:rsidRPr="008C21B5" w:rsidTr="009D380A">
        <w:trPr>
          <w:jc w:val="center"/>
        </w:trPr>
        <w:tc>
          <w:tcPr>
            <w:tcW w:w="4606" w:type="dxa"/>
            <w:shd w:val="clear" w:color="auto" w:fill="auto"/>
          </w:tcPr>
          <w:p w:rsidR="008C21B5" w:rsidRPr="008C21B5" w:rsidRDefault="008C21B5" w:rsidP="009D380A">
            <w:pPr>
              <w:jc w:val="center"/>
              <w:rPr>
                <w:rFonts w:ascii="Arial" w:hAnsi="Arial" w:cs="Arial"/>
                <w:b/>
                <w:sz w:val="21"/>
                <w:szCs w:val="21"/>
              </w:rPr>
            </w:pPr>
          </w:p>
          <w:p w:rsidR="008C21B5" w:rsidRPr="008C21B5" w:rsidRDefault="008C21B5" w:rsidP="009D380A">
            <w:pPr>
              <w:jc w:val="center"/>
              <w:rPr>
                <w:rFonts w:ascii="Arial" w:hAnsi="Arial" w:cs="Arial"/>
                <w:b/>
                <w:sz w:val="21"/>
                <w:szCs w:val="21"/>
              </w:rPr>
            </w:pPr>
          </w:p>
        </w:tc>
        <w:tc>
          <w:tcPr>
            <w:tcW w:w="4606" w:type="dxa"/>
            <w:shd w:val="clear" w:color="auto" w:fill="auto"/>
          </w:tcPr>
          <w:p w:rsidR="008C21B5" w:rsidRPr="008C21B5" w:rsidRDefault="008C21B5" w:rsidP="009D380A">
            <w:pPr>
              <w:jc w:val="center"/>
              <w:rPr>
                <w:rFonts w:ascii="Arial" w:hAnsi="Arial" w:cs="Arial"/>
                <w:b/>
                <w:sz w:val="21"/>
                <w:szCs w:val="21"/>
              </w:rPr>
            </w:pPr>
          </w:p>
          <w:p w:rsidR="008C21B5" w:rsidRPr="008C21B5" w:rsidRDefault="008C21B5" w:rsidP="009D380A">
            <w:pPr>
              <w:jc w:val="center"/>
              <w:rPr>
                <w:rFonts w:ascii="Arial" w:hAnsi="Arial" w:cs="Arial"/>
                <w:b/>
                <w:sz w:val="21"/>
                <w:szCs w:val="21"/>
              </w:rPr>
            </w:pPr>
          </w:p>
        </w:tc>
      </w:tr>
      <w:tr w:rsidR="008C21B5" w:rsidRPr="008C21B5" w:rsidTr="009D380A">
        <w:trPr>
          <w:jc w:val="center"/>
        </w:trPr>
        <w:tc>
          <w:tcPr>
            <w:tcW w:w="4606" w:type="dxa"/>
            <w:shd w:val="clear" w:color="auto" w:fill="auto"/>
          </w:tcPr>
          <w:p w:rsidR="008C21B5" w:rsidRPr="008C21B5" w:rsidRDefault="008C21B5" w:rsidP="009D380A">
            <w:pPr>
              <w:jc w:val="center"/>
              <w:rPr>
                <w:rFonts w:ascii="Arial" w:hAnsi="Arial" w:cs="Arial"/>
                <w:b/>
                <w:sz w:val="21"/>
                <w:szCs w:val="21"/>
              </w:rPr>
            </w:pPr>
          </w:p>
          <w:p w:rsidR="008C21B5" w:rsidRPr="008C21B5" w:rsidRDefault="008C21B5" w:rsidP="009D380A">
            <w:pPr>
              <w:jc w:val="center"/>
              <w:rPr>
                <w:rFonts w:ascii="Arial" w:hAnsi="Arial" w:cs="Arial"/>
                <w:b/>
                <w:sz w:val="21"/>
                <w:szCs w:val="21"/>
              </w:rPr>
            </w:pPr>
          </w:p>
        </w:tc>
        <w:tc>
          <w:tcPr>
            <w:tcW w:w="4606" w:type="dxa"/>
            <w:shd w:val="clear" w:color="auto" w:fill="auto"/>
          </w:tcPr>
          <w:p w:rsidR="008C21B5" w:rsidRPr="008C21B5" w:rsidRDefault="008C21B5" w:rsidP="009D380A">
            <w:pPr>
              <w:jc w:val="center"/>
              <w:rPr>
                <w:rFonts w:ascii="Arial" w:hAnsi="Arial" w:cs="Arial"/>
                <w:b/>
                <w:sz w:val="21"/>
                <w:szCs w:val="21"/>
              </w:rPr>
            </w:pPr>
          </w:p>
          <w:p w:rsidR="008C21B5" w:rsidRPr="008C21B5" w:rsidRDefault="008C21B5" w:rsidP="009D380A">
            <w:pPr>
              <w:jc w:val="center"/>
              <w:rPr>
                <w:rFonts w:ascii="Arial" w:hAnsi="Arial" w:cs="Arial"/>
                <w:b/>
                <w:sz w:val="21"/>
                <w:szCs w:val="21"/>
              </w:rPr>
            </w:pPr>
          </w:p>
        </w:tc>
      </w:tr>
    </w:tbl>
    <w:p w:rsidR="008C21B5" w:rsidRPr="008C21B5" w:rsidRDefault="008C21B5" w:rsidP="008C21B5">
      <w:pPr>
        <w:jc w:val="both"/>
        <w:rPr>
          <w:rFonts w:ascii="Arial" w:eastAsia="Calibri" w:hAnsi="Arial" w:cs="Arial"/>
          <w:sz w:val="21"/>
          <w:szCs w:val="21"/>
          <w:lang w:eastAsia="es-ES_tradnl"/>
        </w:rPr>
      </w:pPr>
    </w:p>
    <w:p w:rsidR="008C21B5" w:rsidRPr="008C21B5" w:rsidRDefault="008C21B5" w:rsidP="008C21B5">
      <w:pPr>
        <w:ind w:left="708"/>
        <w:rPr>
          <w:rFonts w:ascii="Arial" w:eastAsia="Calibri" w:hAnsi="Arial" w:cs="Arial"/>
          <w:b/>
          <w:sz w:val="21"/>
          <w:szCs w:val="21"/>
          <w:u w:val="single"/>
          <w:lang w:val="es-ES_tradnl" w:eastAsia="es-ES_tradnl"/>
        </w:rPr>
      </w:pPr>
      <w:r w:rsidRPr="008C21B5">
        <w:rPr>
          <w:rFonts w:ascii="Arial" w:eastAsia="Calibri" w:hAnsi="Arial" w:cs="Arial"/>
          <w:b/>
          <w:sz w:val="21"/>
          <w:szCs w:val="21"/>
          <w:u w:val="single"/>
          <w:lang w:val="es-ES_tradnl" w:eastAsia="es-ES_tradnl"/>
        </w:rPr>
        <w:t>Los puestos y salarios de este tabulador podrán ser modificados de acuerdo a las necesidades del proyecto.</w:t>
      </w:r>
      <w:r w:rsidRPr="008C21B5">
        <w:rPr>
          <w:rFonts w:ascii="Arial" w:eastAsia="Calibri" w:hAnsi="Arial" w:cs="Arial"/>
          <w:b/>
          <w:sz w:val="21"/>
          <w:szCs w:val="21"/>
          <w:u w:val="single"/>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740"/>
        <w:gridCol w:w="4284"/>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7" style="width:0;height:1.5pt" o:hralign="center" o:hrstd="t" o:hr="t" fillcolor="#aaa" stroked="f"/>
              </w:pict>
            </w: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8" style="width:0;height:1.5pt" o:hralign="center" o:hrstd="t" o:hr="t" fillcolor="#aaa" stroked="f"/>
              </w:pict>
            </w:r>
          </w:p>
          <w:p w:rsidR="008C21B5" w:rsidRPr="008C21B5" w:rsidRDefault="0012639B" w:rsidP="009D380A">
            <w:pPr>
              <w:spacing w:before="2" w:after="2"/>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spacing w:before="2" w:after="2"/>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w:t>
            </w:r>
          </w:p>
        </w:tc>
      </w:tr>
    </w:tbl>
    <w:p w:rsidR="008C21B5" w:rsidRPr="008C21B5" w:rsidRDefault="008C21B5" w:rsidP="008C21B5">
      <w:pPr>
        <w:ind w:left="2832" w:firstLine="708"/>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br w:type="page"/>
      </w:r>
      <w:r w:rsidRPr="008C21B5">
        <w:rPr>
          <w:rFonts w:ascii="Arial" w:eastAsia="Calibri" w:hAnsi="Arial" w:cs="Arial"/>
          <w:b/>
          <w:bCs/>
          <w:color w:val="000000"/>
          <w:sz w:val="21"/>
          <w:szCs w:val="21"/>
          <w:lang w:val="es-ES_tradnl" w:eastAsia="es-ES_tradnl"/>
        </w:rPr>
        <w:lastRenderedPageBreak/>
        <w:t>ANEXO “B”</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b/>
          <w:bCs/>
          <w:color w:val="000000"/>
          <w:sz w:val="21"/>
          <w:szCs w:val="21"/>
          <w:lang w:val="es-ES_tradnl" w:eastAsia="es-ES_tradnl"/>
        </w:rPr>
        <w:t>SUELDOS Y SALARIOS</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100%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VACACIONES</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De acuerdo a políticas</w:t>
      </w:r>
      <w:r w:rsidRPr="008C21B5">
        <w:rPr>
          <w:rFonts w:ascii="Arial" w:eastAsia="Calibri" w:hAnsi="Arial" w:cs="Arial"/>
          <w:b/>
          <w:bCs/>
          <w:color w:val="000000"/>
          <w:sz w:val="21"/>
          <w:szCs w:val="21"/>
          <w:lang w:val="es-ES_tradnl" w:eastAsia="es-ES_tradnl"/>
        </w:rPr>
        <w:tab/>
      </w:r>
    </w:p>
    <w:p w:rsidR="008C21B5" w:rsidRPr="008C21B5" w:rsidRDefault="008C21B5" w:rsidP="008C21B5">
      <w:pPr>
        <w:jc w:val="both"/>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PRIMA VACACIONAL</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De acuerdo a políticas</w:t>
      </w:r>
    </w:p>
    <w:p w:rsidR="008C21B5" w:rsidRPr="008C21B5" w:rsidRDefault="008C21B5" w:rsidP="008C21B5">
      <w:pPr>
        <w:ind w:left="4240" w:hanging="4240"/>
        <w:jc w:val="both"/>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PRIMA DE ANTIGÜEDAD</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100% de acuerdo a la Ley Federal del Trabajo hasta la fecha de la firma del presente Contrato de Prestación de Servicios.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AGUINALDO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De acuerdo a políticas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I.M.S.S.</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El que corresponda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INFONAVIT</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5%</w:t>
      </w:r>
      <w:r w:rsidRPr="008C21B5">
        <w:rPr>
          <w:rFonts w:ascii="Arial" w:eastAsia="Calibri" w:hAnsi="Arial" w:cs="Arial"/>
          <w:b/>
          <w:bCs/>
          <w:color w:val="000000"/>
          <w:sz w:val="21"/>
          <w:szCs w:val="21"/>
          <w:lang w:val="es-ES_tradnl" w:eastAsia="es-ES_tradnl"/>
        </w:rPr>
        <w:tab/>
        <w:t xml:space="preserve">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RETIRO</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2%</w:t>
      </w:r>
      <w:r w:rsidRPr="008C21B5">
        <w:rPr>
          <w:rFonts w:ascii="Arial" w:eastAsia="Calibri" w:hAnsi="Arial" w:cs="Arial"/>
          <w:b/>
          <w:bCs/>
          <w:color w:val="000000"/>
          <w:sz w:val="21"/>
          <w:szCs w:val="21"/>
          <w:lang w:val="es-ES_tradnl" w:eastAsia="es-ES_tradnl"/>
        </w:rPr>
        <w:tab/>
        <w:t xml:space="preserve">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740"/>
        <w:gridCol w:w="4284"/>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9" style="width:0;height:1.5pt" o:hralign="center" o:hrstd="t" o:hr="t" fillcolor="#aaa" stroked="f"/>
              </w:pict>
            </w: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0" style="width:0;height:1.5pt" o:hralign="center" o:hrstd="t" o:hr="t" fillcolor="#aaa" stroked="f"/>
              </w:pict>
            </w:r>
          </w:p>
          <w:p w:rsidR="008C21B5" w:rsidRPr="008C21B5" w:rsidRDefault="0012639B" w:rsidP="009D380A">
            <w:pPr>
              <w:spacing w:before="2" w:after="2"/>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spacing w:before="2" w:after="2"/>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w:t>
            </w:r>
          </w:p>
        </w:tc>
      </w:tr>
    </w:tbl>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type="page"/>
      </w:r>
    </w:p>
    <w:p w:rsidR="008C21B5" w:rsidRPr="008C21B5" w:rsidRDefault="008C21B5" w:rsidP="008C21B5">
      <w:pPr>
        <w:jc w:val="both"/>
        <w:rPr>
          <w:rFonts w:ascii="Arial" w:eastAsia="Calibri" w:hAnsi="Arial" w:cs="Arial"/>
          <w:sz w:val="21"/>
          <w:szCs w:val="21"/>
          <w:lang w:val="es-ES_tradnl" w:eastAsia="es-ES_tradnl"/>
        </w:rPr>
      </w:pPr>
    </w:p>
    <w:p w:rsidR="008C21B5" w:rsidRPr="008C21B5" w:rsidRDefault="008C21B5" w:rsidP="008C21B5">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ANEXO “C”</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CALENDARIO DE PAGOS DE NOMINA</w:t>
      </w:r>
    </w:p>
    <w:p w:rsidR="008C21B5" w:rsidRPr="008C21B5" w:rsidRDefault="008C21B5" w:rsidP="008C21B5">
      <w:pPr>
        <w:jc w:val="both"/>
        <w:rPr>
          <w:rFonts w:ascii="Arial" w:eastAsia="Calibri" w:hAnsi="Arial" w:cs="Arial"/>
          <w:b/>
          <w:bCs/>
          <w:color w:val="000000"/>
          <w:sz w:val="21"/>
          <w:szCs w:val="21"/>
          <w:lang w:val="es-ES_tradnl" w:eastAsia="es-ES_tradnl"/>
        </w:rPr>
      </w:pPr>
    </w:p>
    <w:p w:rsidR="008C21B5" w:rsidRPr="008C21B5" w:rsidRDefault="008C21B5" w:rsidP="008C21B5">
      <w:pPr>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(SEMANAL/QUINCENAL)</w:t>
      </w:r>
    </w:p>
    <w:p w:rsidR="008C21B5" w:rsidRPr="008C21B5" w:rsidRDefault="008C21B5" w:rsidP="008C21B5">
      <w:pPr>
        <w:jc w:val="both"/>
        <w:rPr>
          <w:rFonts w:ascii="Arial" w:eastAsia="Calibri" w:hAnsi="Arial" w:cs="Arial"/>
          <w:b/>
          <w:bCs/>
          <w:color w:val="000000"/>
          <w:sz w:val="21"/>
          <w:szCs w:val="21"/>
          <w:lang w:val="es-ES_tradnl" w:eastAsia="es-ES_tradnl"/>
        </w:rPr>
      </w:pP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p>
    <w:tbl>
      <w:tblPr>
        <w:tblW w:w="0" w:type="auto"/>
        <w:jc w:val="center"/>
        <w:tblCellMar>
          <w:top w:w="15" w:type="dxa"/>
          <w:left w:w="15" w:type="dxa"/>
          <w:bottom w:w="15" w:type="dxa"/>
          <w:right w:w="15" w:type="dxa"/>
        </w:tblCellMar>
        <w:tblLook w:val="0000" w:firstRow="0" w:lastRow="0" w:firstColumn="0" w:lastColumn="0" w:noHBand="0" w:noVBand="0"/>
      </w:tblPr>
      <w:tblGrid>
        <w:gridCol w:w="4740"/>
        <w:gridCol w:w="4284"/>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1" style="width:0;height:1.5pt" o:hralign="center" o:hrstd="t" o:hr="t" fillcolor="#aaa" stroked="f"/>
              </w:pict>
            </w: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2" style="width:0;height:1.5pt" o:hralign="center" o:hrstd="t" o:hr="t" fillcolor="#aaa" stroked="f"/>
              </w:pict>
            </w:r>
          </w:p>
          <w:p w:rsidR="008C21B5" w:rsidRPr="008C21B5" w:rsidRDefault="0012639B" w:rsidP="009D380A">
            <w:pPr>
              <w:spacing w:before="2" w:after="2"/>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spacing w:before="2" w:after="2"/>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w:t>
            </w:r>
          </w:p>
        </w:tc>
      </w:tr>
    </w:tbl>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type="page"/>
      </w:r>
    </w:p>
    <w:p w:rsidR="008C21B5" w:rsidRPr="008C21B5" w:rsidRDefault="008C21B5" w:rsidP="008C21B5">
      <w:pPr>
        <w:ind w:left="-567"/>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lastRenderedPageBreak/>
        <w:t>ANEXO “D”</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PROCEDIMIENTO DEL MANEJO DE INFORMACION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Los procedimientos en el manejo de la información que se generan tanto en los periodos semanales como de quincenales dentro de la nómina de personal, han sido divididos en 5 apartados. Cada uno de ellos detalla los pasos a seguir con el fin de que el proceso de nómina no se entorpezca y el servicio sea óptimo.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CONTRATACION</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Este apartado se refiere básicamente a las contrataciones a efectuarse después de haber sido contratado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de la nómina vigente al momento de la firma del contrato de servicios, en otras palabras,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que el patrón designe para nuevo ingreso.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Después de que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haya efectuado la selección de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a contratarse, este deberá ser autorizado por la persona responsable y notificado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vía memorándum que deberá incluir el total de los documentos para conformar su expediente y los cuales se detallan a continuación; cabe aclarar que las personas que realizan la entrevista de aceptación es la encargada de solicitar al candidato los documentos necesarios; ya que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requiere de todos los documentos con el fin de darlos de alta  y así evitar demoras.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u w:val="single"/>
          <w:lang w:val="es-ES_tradnl" w:eastAsia="es-ES_tradnl"/>
        </w:rPr>
        <w:t xml:space="preserve">Los documentos que sin excepción conforman un expediente son los siguientes: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SOLICITUD DE EMPLEO CON FOTOGRAFIA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CONTRATO INDIVIDUAL FIRMADO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ACTA DE NACIMIENTO (COPIA)</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COMPROBANTE DE DOMICILIO (COPIA)</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HOJA ROSA DEL IMSS EMPLEO ANTERIOR AVISO DE INSCRIPCION ANTE EL IMSS O BORRADOR DEL IMSS LLENADO A MANO POR EL EMPLEADO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CONSTANCIA DE ESTUDIOS (OPCIONAL)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2 CARTAS DE RECOMENDACIÓN (OPCIONAL)</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CONSTANCIA DE PERCEPCIONES Y RETENCIONES DEL EMPLEO ANTERIOR (EN SU CASO)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COMPROBANTE DE CREDITO ANTE EL INFONAVIT Y/O FONACOT. (EN CASO DE TENER CREDITO))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COPIA DEL COMPROBANTE DEL REGISTRO FEDERAL DE CONTRIBUYENTES (OPCIONAL)</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COPIA DE CLAVE UNICO DE REGISTRO DE POBLACION (CURP)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COPIA DE CREDENCIAL DE ELECTOR (POR AMBOS LADOS)</w:t>
      </w:r>
    </w:p>
    <w:p w:rsidR="00DA797C" w:rsidRDefault="00DA797C" w:rsidP="008C21B5">
      <w:pPr>
        <w:ind w:left="-567"/>
        <w:jc w:val="both"/>
        <w:rPr>
          <w:rFonts w:ascii="Arial" w:eastAsia="Calibri" w:hAnsi="Arial" w:cs="Arial"/>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En el memorando de envío de altas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requiere que se especifiquen los siguientes datos claramente.</w:t>
      </w:r>
    </w:p>
    <w:p w:rsidR="008C21B5" w:rsidRPr="008C21B5" w:rsidRDefault="008C21B5" w:rsidP="008C21B5">
      <w:pPr>
        <w:jc w:val="both"/>
        <w:rPr>
          <w:rFonts w:ascii="Arial" w:eastAsia="Calibri" w:hAnsi="Arial" w:cs="Arial"/>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NOMBRE DEL EMPLEADO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DEPARTAMENTO ASIGNADO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PUESTO QUE OCUPARA</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FECHA DE INICIO DE LABORES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TIEMPO Y/O PROYECTO POR EL CUAL ESTA CONTRATANDO</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SUELDO.</w:t>
      </w: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lastRenderedPageBreak/>
        <w:t xml:space="preserve">DATOS PREVIOS A LA NOMINA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El flujo de los movimientos que se efectúan previos a la elaboración de nómina y por consecuencia de la facturación final que se puede clasificar en las siguientes partes: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ALTAS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BAJAS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MODIFICACIONES SALARIALES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CAMBIOS </w:t>
      </w:r>
    </w:p>
    <w:p w:rsidR="00DA797C" w:rsidRDefault="008C21B5" w:rsidP="00DA797C">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INCIDENCIAS </w:t>
      </w:r>
    </w:p>
    <w:p w:rsidR="00DA797C" w:rsidRDefault="00DA797C" w:rsidP="00DA797C">
      <w:pPr>
        <w:ind w:left="-567"/>
        <w:jc w:val="both"/>
        <w:rPr>
          <w:rFonts w:ascii="Arial" w:eastAsia="Calibri" w:hAnsi="Arial" w:cs="Arial"/>
          <w:sz w:val="21"/>
          <w:szCs w:val="21"/>
          <w:lang w:val="es-ES_tradnl" w:eastAsia="es-ES_tradnl"/>
        </w:rPr>
      </w:pPr>
    </w:p>
    <w:p w:rsidR="008C21B5" w:rsidRPr="008C21B5" w:rsidRDefault="008C21B5" w:rsidP="00DA797C">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ALTAS: Nos referimos a la contratación de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y a las incorporaciones de éste a la nómina de su respectiva empresa, en base al detalle que previamente se nos ha enviado con este fin, así como efectuar este mismo trámite de alta ante el IMSS.</w:t>
      </w:r>
    </w:p>
    <w:p w:rsidR="008C21B5" w:rsidRPr="008C21B5" w:rsidRDefault="008C21B5" w:rsidP="008C21B5">
      <w:pPr>
        <w:jc w:val="both"/>
        <w:rPr>
          <w:rFonts w:ascii="Arial" w:eastAsia="Calibri" w:hAnsi="Arial" w:cs="Arial"/>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BAJAS: Nos referimos al aviso que nos deben enviar con oportunidad para proceder a eliminar el empleado de que se trate de la nómina, y además enviar el trámite correspondiente ante el IMSS.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Los datos completos para notificar cualquier baja son: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NOMBRE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FECHA DE BAJA </w:t>
      </w:r>
    </w:p>
    <w:p w:rsidR="008C21B5" w:rsidRPr="008C21B5" w:rsidRDefault="008C21B5" w:rsidP="008C21B5">
      <w:pPr>
        <w:jc w:val="both"/>
        <w:rPr>
          <w:rFonts w:ascii="Arial" w:eastAsia="Calibri" w:hAnsi="Arial" w:cs="Arial"/>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Complementariamente: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MOTIVO DE LA BAJA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COMPORTAMIENTO DEL EMPLEADO EN SU LABORES.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ES O NO RECOMENDABLE.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Los datos complementarios vienen a cerrar el historial laboral de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de que se trate, en situaciones de tipo legal estos datos </w:t>
      </w:r>
      <w:proofErr w:type="spellStart"/>
      <w:r w:rsidRPr="008C21B5">
        <w:rPr>
          <w:rFonts w:ascii="Arial" w:eastAsia="Calibri" w:hAnsi="Arial" w:cs="Arial"/>
          <w:color w:val="000000"/>
          <w:sz w:val="21"/>
          <w:szCs w:val="21"/>
          <w:lang w:val="es-ES_tradnl" w:eastAsia="es-ES_tradnl"/>
        </w:rPr>
        <w:t>nos</w:t>
      </w:r>
      <w:proofErr w:type="spellEnd"/>
      <w:r w:rsidRPr="008C21B5">
        <w:rPr>
          <w:rFonts w:ascii="Arial" w:eastAsia="Calibri" w:hAnsi="Arial" w:cs="Arial"/>
          <w:color w:val="000000"/>
          <w:sz w:val="21"/>
          <w:szCs w:val="21"/>
          <w:lang w:val="es-ES_tradnl" w:eastAsia="es-ES_tradnl"/>
        </w:rPr>
        <w:t xml:space="preserve"> son de mucha utilidad a ya que nos respaldan respecto a la justificación del despido o a la baja misma, en lo referente a lo laboral, dichos datos quedan como testimonio en caso de que alguna empresa nos solicite referencias de cualquier empleado en particular.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MODIFICACIONES SALARIALES</w:t>
      </w:r>
      <w:r w:rsidRPr="008C21B5">
        <w:rPr>
          <w:rFonts w:ascii="Arial" w:eastAsia="Calibri" w:hAnsi="Arial" w:cs="Arial"/>
          <w:color w:val="000000"/>
          <w:sz w:val="21"/>
          <w:szCs w:val="21"/>
          <w:lang w:val="es-ES_tradnl" w:eastAsia="es-ES_tradnl"/>
        </w:rPr>
        <w:t xml:space="preserve">: Es común que se den este tipo de movimientos debido a la superación del mismo personal, es por ello, que el control correcto de esta información debe de estar estrictamente supervisado, por lo que se requiere que por escrito se notifique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el monto a ganar del empleado, su nuevo puesto y departamento en caso de variar, todo ello con la firma de autorización de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responsable y con facultad para este tipo de movimientos, recordando que la oportunidad en que se le indique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es igual de las bajas y altas, ya que solo tenemos cinco días hábiles ante el IMSS para realizar la presentación del aviso, y el afectado en este caso será el empleado directamente.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lastRenderedPageBreak/>
        <w:t>CAMBIOS</w:t>
      </w:r>
      <w:r w:rsidRPr="008C21B5">
        <w:rPr>
          <w:rFonts w:ascii="Arial" w:eastAsia="Calibri" w:hAnsi="Arial" w:cs="Arial"/>
          <w:color w:val="000000"/>
          <w:sz w:val="21"/>
          <w:szCs w:val="21"/>
          <w:lang w:val="es-ES_tradnl" w:eastAsia="es-ES_tradnl"/>
        </w:rPr>
        <w:t xml:space="preserve">: Es complemento del punto anterior, ya que normalmente cuando se cambia un puesto se cambia también el salario, pero además de esto, se contemplan aquí los cambios de domicilio de </w:t>
      </w:r>
      <w:r w:rsidRPr="008C21B5">
        <w:rPr>
          <w:rFonts w:ascii="Arial" w:eastAsia="Calibri" w:hAnsi="Arial" w:cs="Arial"/>
          <w:b/>
          <w:color w:val="000000"/>
          <w:sz w:val="21"/>
          <w:szCs w:val="21"/>
          <w:lang w:val="es-ES_tradnl" w:eastAsia="es-ES_tradnl"/>
        </w:rPr>
        <w:t>“EL PERSONAL</w:t>
      </w:r>
      <w:r w:rsidRPr="008C21B5">
        <w:rPr>
          <w:rFonts w:ascii="Arial" w:eastAsia="Calibri" w:hAnsi="Arial" w:cs="Arial"/>
          <w:color w:val="000000"/>
          <w:sz w:val="21"/>
          <w:szCs w:val="21"/>
          <w:lang w:val="es-ES_tradnl" w:eastAsia="es-ES_tradnl"/>
        </w:rPr>
        <w:t xml:space="preserve">” para efectos del IMSS, correcciones en datos de los empleados, ya sea a su nombre, R.F.C., numero de afiliación ante el IMSS o cualquier otro dato que requiera ser corregido.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INCIDENCIAS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Este apartado se refiere a la oportuna notificación de incapacidades, ausentismos, horas extras, o cualquier otro concepto que afecte a las percepciones o a las deducciones en el cálculo de la nómina de empleados, le da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la pauta a seguir para evitar cualquier error u omisión.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Las políticas de pago de cada uno de los conceptos son apegados tanto a las que de manera individual se manejan actualmente por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como a las de la Ley.</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Dentro del reporte final de incidencias se deben contemplar también, las altas, bajas y modificaciones salariales que se den en el periodo de pago y de las cuales se debe anexar el acuse de recibo de los comunicados que en su oportunidad se enviaron indicando el movimiento. </w:t>
      </w:r>
    </w:p>
    <w:p w:rsidR="008C21B5" w:rsidRPr="008C21B5" w:rsidRDefault="008C21B5" w:rsidP="008C21B5">
      <w:pPr>
        <w:jc w:val="both"/>
        <w:rPr>
          <w:rFonts w:ascii="Arial" w:eastAsia="Calibri" w:hAnsi="Arial" w:cs="Arial"/>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Es muy importante la claridad con la que se envíen los datos, por lo que se solicita a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sean explícitos en conceptos de pago esporádicos, tales como compensaciones especiales o cualquier otro concepto diferente a lo ya estipulado. </w:t>
      </w: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NOMINA</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Al recibir los datos de incidencias enviados por </w:t>
      </w:r>
      <w:r w:rsidRPr="008C21B5">
        <w:rPr>
          <w:rFonts w:ascii="Arial" w:eastAsia="Calibri" w:hAnsi="Arial" w:cs="Arial"/>
          <w:b/>
          <w:bCs/>
          <w:color w:val="000000"/>
          <w:sz w:val="21"/>
          <w:szCs w:val="21"/>
          <w:lang w:val="es-ES_tradnl" w:eastAsia="es-ES_tradnl"/>
        </w:rPr>
        <w:t xml:space="preserve">“EL CLIENTE” </w:t>
      </w:r>
      <w:r w:rsidRPr="008C21B5">
        <w:rPr>
          <w:rFonts w:ascii="Arial" w:eastAsia="Calibri" w:hAnsi="Arial" w:cs="Arial"/>
          <w:color w:val="000000"/>
          <w:sz w:val="21"/>
          <w:szCs w:val="21"/>
          <w:lang w:val="es-ES_tradnl" w:eastAsia="es-ES_tradnl"/>
        </w:rPr>
        <w:t xml:space="preserve">se procede a la revisión de los mismos, ya que es común que se omitan bajas, modificaciones o altas en el concentrado de incidencias, generando esto un atraso en el proceso; al mismo tiempo que se verifica las características del pago de cada empleado como se expuso anteriormente.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Se verifica la existencia y correcta conformación del expediente de los trabajadores de nuevo ingreso en las oficinas de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ya que de no existir tales documentos en nuestro poder, no será posible a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reconocer al empleado como trabajador y por lo tanto </w:t>
      </w:r>
      <w:r w:rsidRPr="008C21B5">
        <w:rPr>
          <w:rFonts w:ascii="Arial" w:eastAsia="Calibri" w:hAnsi="Arial" w:cs="Arial"/>
          <w:b/>
          <w:bCs/>
          <w:color w:val="000000"/>
          <w:sz w:val="21"/>
          <w:szCs w:val="21"/>
          <w:u w:val="single"/>
          <w:lang w:val="es-ES_tradnl" w:eastAsia="es-ES_tradnl"/>
        </w:rPr>
        <w:t>no se incluye en nómina</w:t>
      </w:r>
      <w:r w:rsidRPr="008C21B5">
        <w:rPr>
          <w:rFonts w:ascii="Arial" w:eastAsia="Calibri" w:hAnsi="Arial" w:cs="Arial"/>
          <w:color w:val="000000"/>
          <w:sz w:val="21"/>
          <w:szCs w:val="21"/>
          <w:lang w:val="es-ES_tradnl" w:eastAsia="es-ES_tradnl"/>
        </w:rPr>
        <w:t xml:space="preserve">.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Al término de la revisión, se procesa la información, lo cual se realiza dos veces bajo las siguientes circunstancias: </w:t>
      </w: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FACTURACION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Es entregado un reporte al Área de Contabilidad de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donde el total general de cada uno de sus Clientes se encuentra clasificado en departamentos, estos son capturados en el programa de facturación y es emitida la factura en función a estos datos: </w:t>
      </w:r>
    </w:p>
    <w:p w:rsidR="008C21B5" w:rsidRPr="008C21B5" w:rsidRDefault="008C21B5" w:rsidP="008C21B5">
      <w:pPr>
        <w:jc w:val="both"/>
        <w:rPr>
          <w:rFonts w:ascii="Arial" w:eastAsia="Calibri" w:hAnsi="Arial" w:cs="Arial"/>
          <w:sz w:val="21"/>
          <w:szCs w:val="21"/>
          <w:lang w:val="es-ES_tradnl" w:eastAsia="es-ES_tradnl"/>
        </w:rPr>
      </w:pPr>
    </w:p>
    <w:p w:rsidR="00DA797C" w:rsidRDefault="00DA797C" w:rsidP="008C21B5">
      <w:pPr>
        <w:ind w:left="-567"/>
        <w:jc w:val="both"/>
        <w:rPr>
          <w:rFonts w:ascii="Arial" w:eastAsia="Calibri" w:hAnsi="Arial" w:cs="Arial"/>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La factura es emitida y respaldada por un soporte que contiene a detalle los siguientes datos: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NOMINA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IMPUESTOS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PROVISIONES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HONORARIOS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lastRenderedPageBreak/>
        <w:t>SUBTOTAL</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NOMINA.- </w:t>
      </w:r>
      <w:r w:rsidRPr="008C21B5">
        <w:rPr>
          <w:rFonts w:ascii="Arial" w:eastAsia="Calibri" w:hAnsi="Arial" w:cs="Arial"/>
          <w:color w:val="000000"/>
          <w:sz w:val="21"/>
          <w:szCs w:val="21"/>
          <w:lang w:val="es-ES_tradnl" w:eastAsia="es-ES_tradnl"/>
        </w:rPr>
        <w:t>Es el concentrado de los pagos a realizarse por cada uno de los departamentos.</w:t>
      </w:r>
      <w:r w:rsidRPr="008C21B5">
        <w:rPr>
          <w:rFonts w:ascii="Arial" w:eastAsia="Calibri" w:hAnsi="Arial" w:cs="Arial"/>
          <w:b/>
          <w:bCs/>
          <w:color w:val="000000"/>
          <w:sz w:val="21"/>
          <w:szCs w:val="21"/>
          <w:lang w:val="es-ES_tradnl" w:eastAsia="es-ES_tradnl"/>
        </w:rPr>
        <w:t xml:space="preserve">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DA797C" w:rsidRDefault="00DA797C" w:rsidP="008C21B5">
      <w:pPr>
        <w:ind w:left="-567"/>
        <w:jc w:val="both"/>
        <w:rPr>
          <w:rFonts w:ascii="Arial" w:eastAsia="Calibri" w:hAnsi="Arial" w:cs="Arial"/>
          <w:b/>
          <w:bCs/>
          <w:color w:val="000000"/>
          <w:sz w:val="21"/>
          <w:szCs w:val="21"/>
          <w:lang w:val="es-ES_tradnl" w:eastAsia="es-ES_tradnl"/>
        </w:rPr>
      </w:pPr>
    </w:p>
    <w:p w:rsidR="00DA797C" w:rsidRDefault="00DA797C" w:rsidP="008C21B5">
      <w:pPr>
        <w:ind w:left="-567"/>
        <w:jc w:val="both"/>
        <w:rPr>
          <w:rFonts w:ascii="Arial" w:eastAsia="Calibri" w:hAnsi="Arial" w:cs="Arial"/>
          <w:b/>
          <w:bCs/>
          <w:color w:val="000000"/>
          <w:sz w:val="21"/>
          <w:szCs w:val="21"/>
          <w:lang w:val="es-ES_tradnl" w:eastAsia="es-ES_tradnl"/>
        </w:rPr>
      </w:pP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IMPUESTOS.- </w:t>
      </w:r>
      <w:r w:rsidRPr="008C21B5">
        <w:rPr>
          <w:rFonts w:ascii="Arial" w:eastAsia="Calibri" w:hAnsi="Arial" w:cs="Arial"/>
          <w:color w:val="000000"/>
          <w:sz w:val="21"/>
          <w:szCs w:val="21"/>
          <w:lang w:val="es-ES_tradnl" w:eastAsia="es-ES_tradnl"/>
        </w:rPr>
        <w:t>Son las proporciones a considerar de acuerdo a los estatutos marcados en cada una de las Leyes que afectan los pagos relacionados a los empleados reales como la del INFONAVIT, Seguro Social, Estatal.</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Los factores de impuestos no varían ya que la base es igual para todos quedando de la siguiente forma:</w:t>
      </w:r>
      <w:r w:rsidRPr="008C21B5">
        <w:rPr>
          <w:rFonts w:ascii="Arial" w:eastAsia="Calibri" w:hAnsi="Arial" w:cs="Arial"/>
          <w:b/>
          <w:bCs/>
          <w:color w:val="000000"/>
          <w:sz w:val="21"/>
          <w:szCs w:val="21"/>
          <w:lang w:val="es-ES_tradnl" w:eastAsia="es-ES_tradnl"/>
        </w:rPr>
        <w:t xml:space="preserve"> </w:t>
      </w:r>
    </w:p>
    <w:p w:rsidR="008C21B5" w:rsidRPr="008C21B5" w:rsidRDefault="008C21B5" w:rsidP="008C21B5">
      <w:pPr>
        <w:jc w:val="both"/>
        <w:rPr>
          <w:rFonts w:ascii="Arial" w:eastAsia="Calibri" w:hAnsi="Arial" w:cs="Arial"/>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INFONAVIT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5.00 % sobre integrados.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ESTATAL</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2.50 % total de percepciones.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IMSS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R.T.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w:t>
      </w:r>
      <w:r w:rsidRPr="008C21B5">
        <w:rPr>
          <w:rFonts w:ascii="Arial" w:eastAsia="Calibri" w:hAnsi="Arial" w:cs="Arial"/>
          <w:b/>
          <w:bCs/>
          <w:color w:val="000000"/>
          <w:sz w:val="21"/>
          <w:szCs w:val="21"/>
          <w:lang w:val="es-ES_tradnl" w:eastAsia="es-ES_tradnl"/>
        </w:rPr>
        <w:tab/>
        <w:t xml:space="preserve">  .5435</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E y M Patrón</w:t>
      </w:r>
    </w:p>
    <w:p w:rsidR="008C21B5" w:rsidRPr="008C21B5" w:rsidRDefault="008C21B5" w:rsidP="008C21B5">
      <w:pPr>
        <w:ind w:left="849" w:firstLine="1275"/>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Cuota Fija</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  20.40</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Excedente </w:t>
      </w:r>
      <w:r w:rsidRPr="008C21B5">
        <w:rPr>
          <w:rFonts w:ascii="Arial" w:eastAsia="Calibri" w:hAnsi="Arial" w:cs="Arial"/>
          <w:b/>
          <w:bCs/>
          <w:color w:val="000000"/>
          <w:sz w:val="21"/>
          <w:szCs w:val="21"/>
          <w:lang w:val="es-ES_tradnl" w:eastAsia="es-ES_tradnl"/>
        </w:rPr>
        <w:tab/>
        <w:t>                        1.10</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P. en </w:t>
      </w:r>
      <w:proofErr w:type="spellStart"/>
      <w:r w:rsidRPr="008C21B5">
        <w:rPr>
          <w:rFonts w:ascii="Arial" w:eastAsia="Calibri" w:hAnsi="Arial" w:cs="Arial"/>
          <w:b/>
          <w:bCs/>
          <w:color w:val="000000"/>
          <w:sz w:val="21"/>
          <w:szCs w:val="21"/>
          <w:lang w:val="es-ES_tradnl" w:eastAsia="es-ES_tradnl"/>
        </w:rPr>
        <w:t>Din</w:t>
      </w:r>
      <w:proofErr w:type="spellEnd"/>
      <w:r w:rsidRPr="008C21B5">
        <w:rPr>
          <w:rFonts w:ascii="Arial" w:eastAsia="Calibri" w:hAnsi="Arial" w:cs="Arial"/>
          <w:b/>
          <w:bCs/>
          <w:color w:val="000000"/>
          <w:sz w:val="21"/>
          <w:szCs w:val="21"/>
          <w:lang w:val="es-ES_tradnl" w:eastAsia="es-ES_tradnl"/>
        </w:rPr>
        <w:t xml:space="preserve">. Patrón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0.70--------%</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G.M.P. Patrón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1.05--------%</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I. y V. Patrón</w:t>
      </w:r>
      <w:r w:rsidRPr="008C21B5">
        <w:rPr>
          <w:rFonts w:ascii="Arial" w:eastAsia="Calibri" w:hAnsi="Arial" w:cs="Arial"/>
          <w:b/>
          <w:bCs/>
          <w:color w:val="000000"/>
          <w:sz w:val="21"/>
          <w:szCs w:val="21"/>
          <w:lang w:val="es-ES_tradnl" w:eastAsia="es-ES_tradnl"/>
        </w:rPr>
        <w:tab/>
        <w:t xml:space="preserve">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1.75--------%</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Guardería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1.00 -------%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C. en E.A. y V. Patrón</w:t>
      </w:r>
      <w:r w:rsidRPr="008C21B5">
        <w:rPr>
          <w:rFonts w:ascii="Arial" w:eastAsia="Calibri" w:hAnsi="Arial" w:cs="Arial"/>
          <w:b/>
          <w:bCs/>
          <w:color w:val="000000"/>
          <w:sz w:val="21"/>
          <w:szCs w:val="21"/>
          <w:lang w:val="es-ES_tradnl" w:eastAsia="es-ES_tradnl"/>
        </w:rPr>
        <w:tab/>
        <w:t xml:space="preserve">  3.15 -------%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Retiro                                     2.00--------%</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xml:space="preserve">Suma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        </w:t>
      </w:r>
      <w:r w:rsidRPr="008C21B5">
        <w:rPr>
          <w:rFonts w:ascii="Arial" w:eastAsia="Calibri" w:hAnsi="Arial" w:cs="Arial"/>
          <w:b/>
          <w:bCs/>
          <w:color w:val="000000"/>
          <w:sz w:val="21"/>
          <w:szCs w:val="21"/>
          <w:lang w:val="es-ES_tradnl" w:eastAsia="es-ES_tradnl"/>
        </w:rPr>
        <w:tab/>
        <w:t xml:space="preserve">           30.5935------% sobre integrados. </w:t>
      </w:r>
    </w:p>
    <w:p w:rsidR="00DA797C" w:rsidRDefault="00DA797C" w:rsidP="008C21B5">
      <w:pPr>
        <w:ind w:left="-567"/>
        <w:jc w:val="both"/>
        <w:rPr>
          <w:rFonts w:ascii="Arial" w:eastAsia="Calibri" w:hAnsi="Arial" w:cs="Arial"/>
          <w:b/>
          <w:bCs/>
          <w:color w:val="000000"/>
          <w:sz w:val="21"/>
          <w:szCs w:val="21"/>
          <w:lang w:val="es-ES_tradnl" w:eastAsia="es-ES_tradnl"/>
        </w:rPr>
      </w:pP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PROVISIONES.- </w:t>
      </w:r>
      <w:r w:rsidRPr="008C21B5">
        <w:rPr>
          <w:rFonts w:ascii="Arial" w:eastAsia="Calibri" w:hAnsi="Arial" w:cs="Arial"/>
          <w:color w:val="000000"/>
          <w:sz w:val="21"/>
          <w:szCs w:val="21"/>
          <w:lang w:val="es-ES_tradnl" w:eastAsia="es-ES_tradnl"/>
        </w:rPr>
        <w:t xml:space="preserve">Los patrones están obligados a dar vacaciones a trabajadores de acuerdo con el artículo 76 de la Ley Federal del Trabajo, y un aguinaldo según artículo 87 de la citada Ley, por lo que genera los siguientes porcentajes aplicables al salario: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Vacaciones</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de acuerdo a políticas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Prima Vacacional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de acuerdo a políticas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Aguinaldo </w:t>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r>
      <w:r w:rsidRPr="008C21B5">
        <w:rPr>
          <w:rFonts w:ascii="Arial" w:eastAsia="Calibri" w:hAnsi="Arial" w:cs="Arial"/>
          <w:b/>
          <w:bCs/>
          <w:color w:val="000000"/>
          <w:sz w:val="21"/>
          <w:szCs w:val="21"/>
          <w:lang w:val="es-ES_tradnl" w:eastAsia="es-ES_tradnl"/>
        </w:rPr>
        <w:tab/>
        <w:t>de acuerdo a políticas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Prima de Antigüedad </w:t>
      </w:r>
      <w:r w:rsidRPr="008C21B5">
        <w:rPr>
          <w:rFonts w:ascii="Arial" w:eastAsia="Calibri" w:hAnsi="Arial" w:cs="Arial"/>
          <w:b/>
          <w:bCs/>
          <w:color w:val="000000"/>
          <w:sz w:val="21"/>
          <w:szCs w:val="21"/>
          <w:lang w:val="es-ES_tradnl" w:eastAsia="es-ES_tradnl"/>
        </w:rPr>
        <w:tab/>
        <w:t>12/365 =</w:t>
      </w:r>
      <w:r w:rsidRPr="008C21B5">
        <w:rPr>
          <w:rFonts w:ascii="Arial" w:eastAsia="Calibri" w:hAnsi="Arial" w:cs="Arial"/>
          <w:b/>
          <w:bCs/>
          <w:color w:val="000000"/>
          <w:sz w:val="21"/>
          <w:szCs w:val="21"/>
          <w:lang w:val="es-ES_tradnl" w:eastAsia="es-ES_tradnl"/>
        </w:rPr>
        <w:tab/>
        <w:t xml:space="preserve"> </w:t>
      </w:r>
      <w:r w:rsidRPr="008C21B5">
        <w:rPr>
          <w:rFonts w:ascii="Arial" w:eastAsia="Calibri" w:hAnsi="Arial" w:cs="Arial"/>
          <w:b/>
          <w:bCs/>
          <w:color w:val="000000"/>
          <w:sz w:val="21"/>
          <w:szCs w:val="21"/>
          <w:lang w:val="es-ES_tradnl" w:eastAsia="es-ES_tradnl"/>
        </w:rPr>
        <w:tab/>
        <w:t>3.30% (Conforme a la L.F.T)</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Estas percepciones son cobradas en base al salario que devengue cada uno de los trabajadores en el período de pago de que se trate, con ello se crea una provisión y así poder pagar estas prestaciones en su momento sin que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tenga que desembolsar esta cantidad. </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lastRenderedPageBreak/>
        <w:t xml:space="preserve">HONORARIOS.- </w:t>
      </w:r>
      <w:r w:rsidRPr="008C21B5">
        <w:rPr>
          <w:rFonts w:ascii="Arial" w:eastAsia="Calibri" w:hAnsi="Arial" w:cs="Arial"/>
          <w:color w:val="000000"/>
          <w:sz w:val="21"/>
          <w:szCs w:val="21"/>
          <w:lang w:val="es-ES_tradnl" w:eastAsia="es-ES_tradnl"/>
        </w:rPr>
        <w:t xml:space="preserve">Es el porcentaje estipulado en el contrato como contraprestación por los servicios prestados a </w:t>
      </w:r>
      <w:r w:rsidRPr="008C21B5">
        <w:rPr>
          <w:rFonts w:ascii="Arial" w:eastAsia="Calibri" w:hAnsi="Arial" w:cs="Arial"/>
          <w:b/>
          <w:color w:val="000000"/>
          <w:sz w:val="21"/>
          <w:szCs w:val="21"/>
          <w:lang w:val="es-ES_tradnl" w:eastAsia="es-ES_tradnl"/>
        </w:rPr>
        <w:t>“EL CLIENTE”</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PAGO A EMPLEADOS</w:t>
      </w:r>
    </w:p>
    <w:p w:rsidR="008C21B5" w:rsidRPr="008C21B5" w:rsidRDefault="008C21B5" w:rsidP="008C21B5">
      <w:pPr>
        <w:ind w:left="-567"/>
        <w:jc w:val="both"/>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 xml:space="preserve">El pago a empleados solo se divide en dos partes, la primera se relaciona a la frecuencia de pago, en donde se determina si son pagos semanales, catorcenales, quincenales, o mensuales en otras palabras los días de pago de una nómina semanal serán los jueves o viernes según lo estipule </w:t>
      </w: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color w:val="000000"/>
          <w:sz w:val="21"/>
          <w:szCs w:val="21"/>
          <w:lang w:val="es-ES_tradnl" w:eastAsia="es-ES_tradnl"/>
        </w:rPr>
        <w:t xml:space="preserve">, y para la nómina quincenal se determinan los días 15 y último de cada mes. </w:t>
      </w:r>
    </w:p>
    <w:p w:rsidR="008C21B5" w:rsidRDefault="008C21B5" w:rsidP="008C21B5">
      <w:pPr>
        <w:ind w:left="-567"/>
        <w:jc w:val="both"/>
        <w:rPr>
          <w:rFonts w:ascii="Arial" w:eastAsia="Calibri" w:hAnsi="Arial" w:cs="Arial"/>
          <w:color w:val="000000"/>
          <w:sz w:val="21"/>
          <w:szCs w:val="21"/>
          <w:lang w:val="es-ES_tradnl" w:eastAsia="es-ES_tradnl"/>
        </w:rPr>
      </w:pPr>
      <w:r w:rsidRPr="008C21B5">
        <w:rPr>
          <w:rFonts w:ascii="Arial" w:eastAsia="Calibri" w:hAnsi="Arial" w:cs="Arial"/>
          <w:color w:val="000000"/>
          <w:sz w:val="21"/>
          <w:szCs w:val="21"/>
          <w:lang w:val="es-ES_tradnl" w:eastAsia="es-ES_tradnl"/>
        </w:rPr>
        <w:t xml:space="preserve">La segunda división es la forma de pago. Actualmente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maneja dos formas de pago, por cheque o por medio de tarjeta de débito, efectuándose el depósito directamente a la cuenta de cada uno de los empleados. Para lo cual </w:t>
      </w: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color w:val="000000"/>
          <w:sz w:val="21"/>
          <w:szCs w:val="21"/>
          <w:lang w:val="es-ES_tradnl" w:eastAsia="es-ES_tradnl"/>
        </w:rPr>
        <w:t xml:space="preserve"> contrata y entrega las tarjetas vigentes para el uso personal de cada empleado. </w:t>
      </w:r>
    </w:p>
    <w:p w:rsidR="00DA797C" w:rsidRDefault="00DA797C" w:rsidP="00DA797C">
      <w:pPr>
        <w:spacing w:after="0" w:line="240" w:lineRule="auto"/>
        <w:ind w:left="-567" w:right="-284"/>
        <w:jc w:val="both"/>
        <w:rPr>
          <w:rFonts w:ascii="Arial" w:hAnsi="Arial" w:cs="Arial"/>
          <w:b/>
          <w:sz w:val="21"/>
          <w:szCs w:val="21"/>
          <w:highlight w:val="yellow"/>
          <w:u w:val="single"/>
          <w:lang w:val="es-ES_tradnl" w:eastAsia="es-ES"/>
        </w:rPr>
      </w:pPr>
    </w:p>
    <w:p w:rsidR="00DA797C" w:rsidRDefault="00DA797C" w:rsidP="00DA797C">
      <w:pPr>
        <w:spacing w:after="0" w:line="240" w:lineRule="auto"/>
        <w:ind w:left="-567" w:right="-284"/>
        <w:jc w:val="both"/>
        <w:rPr>
          <w:rFonts w:ascii="Arial" w:hAnsi="Arial" w:cs="Arial"/>
          <w:b/>
          <w:sz w:val="21"/>
          <w:szCs w:val="21"/>
          <w:u w:val="single"/>
          <w:lang w:val="es-ES_tradnl" w:eastAsia="es-ES"/>
        </w:rPr>
      </w:pPr>
      <w:r w:rsidRPr="00DA797C">
        <w:rPr>
          <w:rFonts w:ascii="Arial" w:hAnsi="Arial" w:cs="Arial"/>
          <w:b/>
          <w:sz w:val="21"/>
          <w:szCs w:val="21"/>
          <w:u w:val="single"/>
          <w:lang w:val="es-ES_tradnl" w:eastAsia="es-ES"/>
        </w:rPr>
        <w:t>HERRAMIENTAS Y EQUIPO DE TRABAJO</w:t>
      </w:r>
    </w:p>
    <w:p w:rsidR="00DA797C" w:rsidRPr="008C21B5" w:rsidRDefault="00DA797C" w:rsidP="00DA797C">
      <w:pPr>
        <w:spacing w:after="0" w:line="240" w:lineRule="auto"/>
        <w:ind w:left="-567" w:right="-284"/>
        <w:jc w:val="both"/>
        <w:rPr>
          <w:rFonts w:ascii="Arial" w:hAnsi="Arial" w:cs="Arial"/>
          <w:sz w:val="21"/>
          <w:szCs w:val="21"/>
          <w:lang w:val="es-ES_tradnl" w:eastAsia="es-ES"/>
        </w:rPr>
      </w:pPr>
      <w:r w:rsidRPr="008C21B5">
        <w:rPr>
          <w:rFonts w:ascii="Arial" w:hAnsi="Arial" w:cs="Arial"/>
          <w:sz w:val="21"/>
          <w:szCs w:val="21"/>
          <w:lang w:val="es-ES_tradnl" w:eastAsia="es-ES"/>
        </w:rPr>
        <w:t xml:space="preserve">En virtud de que la prestación de los servicios especializados se desarrollarán en las instalaciones, sucursales, establecimientos o centros de trabajo  de </w:t>
      </w:r>
      <w:r w:rsidRPr="008C21B5">
        <w:rPr>
          <w:rFonts w:ascii="Arial" w:hAnsi="Arial" w:cs="Arial"/>
          <w:b/>
          <w:sz w:val="21"/>
          <w:szCs w:val="21"/>
          <w:lang w:val="es-ES_tradnl" w:eastAsia="es-ES"/>
        </w:rPr>
        <w:t xml:space="preserve">“EL CONTRATANTE” </w:t>
      </w:r>
      <w:r w:rsidRPr="008C21B5">
        <w:rPr>
          <w:rFonts w:ascii="Arial" w:hAnsi="Arial" w:cs="Arial"/>
          <w:sz w:val="21"/>
          <w:szCs w:val="21"/>
          <w:lang w:val="es-ES_tradnl" w:eastAsia="es-ES"/>
        </w:rPr>
        <w:t xml:space="preserve">y conforme a las especificaciones y giro del mismo, </w:t>
      </w:r>
      <w:r w:rsidRPr="008C21B5">
        <w:rPr>
          <w:rFonts w:ascii="Arial" w:hAnsi="Arial" w:cs="Arial"/>
          <w:b/>
          <w:sz w:val="21"/>
          <w:szCs w:val="21"/>
          <w:lang w:val="es-ES_tradnl" w:eastAsia="es-ES"/>
        </w:rPr>
        <w:t xml:space="preserve"> “EL CONTRATANTE” </w:t>
      </w:r>
      <w:r>
        <w:rPr>
          <w:rFonts w:ascii="Arial" w:hAnsi="Arial" w:cs="Arial"/>
          <w:sz w:val="21"/>
          <w:szCs w:val="21"/>
          <w:lang w:val="es-ES_tradnl" w:eastAsia="es-ES"/>
        </w:rPr>
        <w:t xml:space="preserve">en caso de ser necesario, </w:t>
      </w:r>
      <w:r w:rsidRPr="008C21B5">
        <w:rPr>
          <w:rFonts w:ascii="Arial" w:hAnsi="Arial" w:cs="Arial"/>
          <w:sz w:val="21"/>
          <w:szCs w:val="21"/>
          <w:lang w:val="es-ES_tradnl" w:eastAsia="es-ES"/>
        </w:rPr>
        <w:t xml:space="preserve">proporcionará y/o facilitará a  los trabajadores asignados por  </w:t>
      </w:r>
      <w:r w:rsidRPr="008C21B5">
        <w:rPr>
          <w:rFonts w:ascii="Arial" w:hAnsi="Arial" w:cs="Arial"/>
          <w:b/>
          <w:sz w:val="21"/>
          <w:szCs w:val="21"/>
          <w:lang w:val="es-ES_tradnl" w:eastAsia="es-ES"/>
        </w:rPr>
        <w:t>“EL CONTRATISTA”</w:t>
      </w:r>
      <w:r w:rsidRPr="008C21B5">
        <w:rPr>
          <w:rFonts w:ascii="Arial" w:hAnsi="Arial" w:cs="Arial"/>
          <w:sz w:val="21"/>
          <w:szCs w:val="21"/>
          <w:lang w:val="es-ES_tradnl" w:eastAsia="es-ES"/>
        </w:rPr>
        <w:t xml:space="preserve"> que realicen los servicios especializados toda clase de artículos, equipo, vehículos, herramienta  y material que considere conveniente para hacer más eficiente la prestación de los servicios, en el entendido de que todo ello es propiedad de </w:t>
      </w:r>
      <w:r w:rsidRPr="008C21B5">
        <w:rPr>
          <w:rFonts w:ascii="Arial" w:hAnsi="Arial" w:cs="Arial"/>
          <w:b/>
          <w:sz w:val="21"/>
          <w:szCs w:val="21"/>
          <w:lang w:val="es-ES_tradnl" w:eastAsia="es-ES"/>
        </w:rPr>
        <w:t xml:space="preserve">“EL CONTRATANTE”. </w:t>
      </w:r>
      <w:r w:rsidRPr="008C21B5">
        <w:rPr>
          <w:rFonts w:ascii="Arial" w:hAnsi="Arial" w:cs="Arial"/>
          <w:sz w:val="21"/>
          <w:szCs w:val="21"/>
          <w:lang w:val="es-ES_tradnl" w:eastAsia="es-ES"/>
        </w:rPr>
        <w:t xml:space="preserve">Asimismo, </w:t>
      </w:r>
      <w:r w:rsidRPr="008C21B5">
        <w:rPr>
          <w:rFonts w:ascii="Arial" w:hAnsi="Arial" w:cs="Arial"/>
          <w:b/>
          <w:sz w:val="21"/>
          <w:szCs w:val="21"/>
          <w:lang w:val="es-ES_tradnl" w:eastAsia="es-ES"/>
        </w:rPr>
        <w:t>“EL CONTRATANTE”</w:t>
      </w:r>
      <w:r w:rsidRPr="008C21B5">
        <w:rPr>
          <w:rFonts w:ascii="Arial" w:hAnsi="Arial" w:cs="Arial"/>
          <w:sz w:val="21"/>
          <w:szCs w:val="21"/>
          <w:lang w:val="es-ES_tradnl" w:eastAsia="es-ES"/>
        </w:rPr>
        <w:t xml:space="preserve"> se compromete a que su personal propio no entregue  documentación que  genere o presuponga una relación contractual con los elementos de </w:t>
      </w:r>
      <w:r w:rsidRPr="008C21B5">
        <w:rPr>
          <w:rFonts w:ascii="Arial" w:hAnsi="Arial" w:cs="Arial"/>
          <w:b/>
          <w:sz w:val="21"/>
          <w:szCs w:val="21"/>
          <w:lang w:val="es-ES_tradnl" w:eastAsia="es-ES"/>
        </w:rPr>
        <w:t>“EL CONTRATISTA”</w:t>
      </w:r>
      <w:r w:rsidRPr="008C21B5">
        <w:rPr>
          <w:rFonts w:ascii="Arial" w:hAnsi="Arial" w:cs="Arial"/>
          <w:sz w:val="21"/>
          <w:szCs w:val="21"/>
          <w:lang w:val="es-ES_tradnl" w:eastAsia="es-ES"/>
        </w:rPr>
        <w:t>, ya que en caso de que</w:t>
      </w:r>
      <w:r w:rsidRPr="008C21B5">
        <w:rPr>
          <w:rFonts w:ascii="Arial" w:hAnsi="Arial" w:cs="Arial"/>
          <w:b/>
          <w:sz w:val="21"/>
          <w:szCs w:val="21"/>
          <w:lang w:val="es-ES_tradnl" w:eastAsia="es-ES"/>
        </w:rPr>
        <w:t xml:space="preserve"> “EL CONTRATANTE” </w:t>
      </w:r>
      <w:r w:rsidRPr="008C21B5">
        <w:rPr>
          <w:rFonts w:ascii="Arial" w:hAnsi="Arial" w:cs="Arial"/>
          <w:sz w:val="21"/>
          <w:szCs w:val="21"/>
          <w:lang w:val="es-ES_tradnl" w:eastAsia="es-ES"/>
        </w:rPr>
        <w:t>o su personal no cumpla con la presente obligación, asumirá  directamente la atención del juicio, juicios o procedimientos que se generen y asimismo el pago de multas, laudos, convenios  y cualquier otro pago que se derive de ello.</w:t>
      </w:r>
    </w:p>
    <w:p w:rsidR="00DA797C" w:rsidRPr="008C21B5" w:rsidRDefault="00DA797C" w:rsidP="00DA797C">
      <w:pPr>
        <w:spacing w:after="0" w:line="240" w:lineRule="auto"/>
        <w:ind w:left="-567" w:right="-284"/>
        <w:jc w:val="both"/>
        <w:rPr>
          <w:rFonts w:ascii="Arial" w:hAnsi="Arial" w:cs="Arial"/>
          <w:sz w:val="21"/>
          <w:szCs w:val="21"/>
          <w:lang w:val="es-ES_tradnl" w:eastAsia="es-ES"/>
        </w:rPr>
      </w:pPr>
    </w:p>
    <w:p w:rsidR="00DA797C" w:rsidRPr="008C21B5" w:rsidRDefault="00DA797C" w:rsidP="00DA797C">
      <w:pPr>
        <w:spacing w:after="0" w:line="240" w:lineRule="auto"/>
        <w:ind w:left="-567" w:right="-284"/>
        <w:jc w:val="both"/>
        <w:rPr>
          <w:rFonts w:ascii="Arial" w:hAnsi="Arial" w:cs="Arial"/>
          <w:sz w:val="21"/>
          <w:szCs w:val="21"/>
          <w:lang w:val="es-ES_tradnl" w:eastAsia="es-ES"/>
        </w:rPr>
      </w:pPr>
      <w:r w:rsidRPr="008C21B5">
        <w:rPr>
          <w:rFonts w:ascii="Arial" w:hAnsi="Arial" w:cs="Arial"/>
          <w:sz w:val="21"/>
          <w:szCs w:val="21"/>
          <w:lang w:val="es-ES_tradnl" w:eastAsia="es-ES"/>
        </w:rPr>
        <w:t xml:space="preserve">El uso de gafetes, credenciales, emblemas, siglas en la vestimenta o uniformes de los elementos de </w:t>
      </w:r>
      <w:r w:rsidRPr="008C21B5">
        <w:rPr>
          <w:rFonts w:ascii="Arial" w:hAnsi="Arial" w:cs="Arial"/>
          <w:b/>
          <w:sz w:val="21"/>
          <w:szCs w:val="21"/>
          <w:lang w:val="es-ES_tradnl" w:eastAsia="es-ES"/>
        </w:rPr>
        <w:t>“EL CONTRATISTA”</w:t>
      </w:r>
      <w:r w:rsidRPr="008C21B5">
        <w:rPr>
          <w:rFonts w:ascii="Arial" w:hAnsi="Arial" w:cs="Arial"/>
          <w:sz w:val="21"/>
          <w:szCs w:val="21"/>
          <w:lang w:val="es-ES_tradnl" w:eastAsia="es-ES"/>
        </w:rPr>
        <w:t xml:space="preserve"> o cualquier otro signo de identidad de “</w:t>
      </w:r>
      <w:r w:rsidRPr="008C21B5">
        <w:rPr>
          <w:rFonts w:ascii="Arial" w:hAnsi="Arial" w:cs="Arial"/>
          <w:b/>
          <w:sz w:val="21"/>
          <w:szCs w:val="21"/>
          <w:lang w:val="es-ES_tradnl" w:eastAsia="es-ES"/>
        </w:rPr>
        <w:t>EL CONTRATANTE”</w:t>
      </w:r>
      <w:r w:rsidRPr="008C21B5">
        <w:rPr>
          <w:rFonts w:ascii="Arial" w:hAnsi="Arial" w:cs="Arial"/>
          <w:sz w:val="21"/>
          <w:szCs w:val="21"/>
          <w:lang w:val="es-ES_tradnl" w:eastAsia="es-ES"/>
        </w:rPr>
        <w:t xml:space="preserve"> y/o su nombre comercial se manejará con la leyenda: </w:t>
      </w:r>
      <w:r w:rsidRPr="008C21B5">
        <w:rPr>
          <w:rFonts w:ascii="Arial" w:hAnsi="Arial" w:cs="Arial"/>
          <w:b/>
          <w:sz w:val="21"/>
          <w:szCs w:val="21"/>
          <w:lang w:val="es-ES_tradnl" w:eastAsia="es-ES"/>
        </w:rPr>
        <w:t xml:space="preserve">“al servicio de </w:t>
      </w:r>
      <w:r>
        <w:rPr>
          <w:rFonts w:ascii="Arial" w:hAnsi="Arial" w:cs="Arial"/>
          <w:b/>
          <w:sz w:val="21"/>
          <w:szCs w:val="21"/>
          <w:lang w:val="es-ES_tradnl" w:eastAsia="es-ES"/>
        </w:rPr>
        <w:t>______________________</w:t>
      </w:r>
      <w:r w:rsidRPr="008C21B5">
        <w:rPr>
          <w:rFonts w:ascii="Arial" w:hAnsi="Arial" w:cs="Arial"/>
          <w:b/>
          <w:bCs/>
          <w:sz w:val="21"/>
          <w:szCs w:val="21"/>
          <w:lang w:val="es-ES_tradnl" w:eastAsia="es-ES"/>
        </w:rPr>
        <w:t xml:space="preserve">, PERSONAL CONTRATADO por </w:t>
      </w:r>
      <w:r w:rsidR="0012639B">
        <w:rPr>
          <w:rFonts w:ascii="Arial" w:hAnsi="Arial" w:cs="Arial"/>
          <w:b/>
          <w:bCs/>
          <w:sz w:val="21"/>
          <w:szCs w:val="21"/>
          <w:lang w:val="es-ES_tradnl" w:eastAsia="es-ES"/>
        </w:rPr>
        <w:t>_________________________</w:t>
      </w:r>
      <w:r w:rsidRPr="008C21B5">
        <w:rPr>
          <w:rFonts w:ascii="Arial" w:hAnsi="Arial" w:cs="Arial"/>
          <w:b/>
          <w:sz w:val="21"/>
          <w:szCs w:val="21"/>
          <w:lang w:val="es-ES_tradnl" w:eastAsia="es-ES"/>
        </w:rPr>
        <w:t>”</w:t>
      </w:r>
      <w:r w:rsidRPr="008C21B5">
        <w:rPr>
          <w:rFonts w:ascii="Arial" w:hAnsi="Arial" w:cs="Arial"/>
          <w:sz w:val="21"/>
          <w:szCs w:val="21"/>
          <w:lang w:val="es-ES_tradnl" w:eastAsia="es-ES"/>
        </w:rPr>
        <w:t xml:space="preserve"> en la parte trasera para fines de identidad y seguridad interna, así como para el control de ingreso a las instalaciones, establecimientos oficinas, centros de trabajo  y demás lugares en los que prestarán tales servicios en la inteligencia de que el hecho de portar cualquiera de esos signos de identidad no le autoriza a actuar como representante ni como empleado de </w:t>
      </w:r>
      <w:r w:rsidRPr="008C21B5">
        <w:rPr>
          <w:rFonts w:ascii="Arial" w:hAnsi="Arial" w:cs="Arial"/>
          <w:b/>
          <w:sz w:val="21"/>
          <w:szCs w:val="21"/>
          <w:lang w:val="es-ES_tradnl" w:eastAsia="es-ES"/>
        </w:rPr>
        <w:t>“EL CONTRATANTE”</w:t>
      </w:r>
      <w:r w:rsidRPr="008C21B5">
        <w:rPr>
          <w:rFonts w:ascii="Arial" w:hAnsi="Arial" w:cs="Arial"/>
          <w:sz w:val="21"/>
          <w:szCs w:val="21"/>
          <w:lang w:val="es-ES_tradnl" w:eastAsia="es-ES"/>
        </w:rPr>
        <w:t xml:space="preserve">, ni implica subordinación ni relación directa de trabajo con </w:t>
      </w:r>
      <w:r w:rsidRPr="008C21B5">
        <w:rPr>
          <w:rFonts w:ascii="Arial" w:hAnsi="Arial" w:cs="Arial"/>
          <w:b/>
          <w:sz w:val="21"/>
          <w:szCs w:val="21"/>
          <w:lang w:val="es-ES_tradnl" w:eastAsia="es-ES"/>
        </w:rPr>
        <w:t>“EL CONTRATANTE”.</w:t>
      </w:r>
    </w:p>
    <w:p w:rsidR="00DA797C" w:rsidRPr="008C21B5" w:rsidRDefault="00DA797C" w:rsidP="00DA797C">
      <w:pPr>
        <w:spacing w:after="0" w:line="240" w:lineRule="auto"/>
        <w:ind w:left="-567" w:right="-284"/>
        <w:jc w:val="both"/>
        <w:rPr>
          <w:rFonts w:ascii="Arial" w:hAnsi="Arial" w:cs="Arial"/>
          <w:sz w:val="21"/>
          <w:szCs w:val="21"/>
          <w:lang w:val="es-ES_tradnl" w:eastAsia="es-ES"/>
        </w:rPr>
      </w:pPr>
    </w:p>
    <w:p w:rsidR="00DA797C" w:rsidRPr="008C21B5" w:rsidRDefault="00DA797C" w:rsidP="00DA797C">
      <w:pPr>
        <w:spacing w:after="0" w:line="240" w:lineRule="auto"/>
        <w:ind w:left="-567" w:right="-284"/>
        <w:jc w:val="both"/>
        <w:rPr>
          <w:rFonts w:ascii="Arial" w:hAnsi="Arial" w:cs="Arial"/>
          <w:sz w:val="21"/>
          <w:szCs w:val="21"/>
          <w:lang w:val="es-ES_tradnl" w:eastAsia="es-ES"/>
        </w:rPr>
      </w:pPr>
      <w:r w:rsidRPr="008C21B5">
        <w:rPr>
          <w:rFonts w:ascii="Arial" w:hAnsi="Arial" w:cs="Arial"/>
          <w:sz w:val="21"/>
          <w:szCs w:val="21"/>
          <w:lang w:val="es-ES_tradnl" w:eastAsia="es-ES"/>
        </w:rPr>
        <w:t xml:space="preserve">Cada uno de los elementos firmará el formato de Resguardo correspondiente al equipo, instrumentos y herramientas proporcionados por </w:t>
      </w:r>
      <w:r w:rsidRPr="008C21B5">
        <w:rPr>
          <w:rFonts w:ascii="Arial" w:hAnsi="Arial" w:cs="Arial"/>
          <w:b/>
          <w:sz w:val="21"/>
          <w:szCs w:val="21"/>
          <w:lang w:val="es-ES_tradnl" w:eastAsia="es-ES"/>
        </w:rPr>
        <w:t>“EL CONTRATANTE”</w:t>
      </w:r>
      <w:r w:rsidRPr="008C21B5">
        <w:rPr>
          <w:rFonts w:ascii="Arial" w:hAnsi="Arial" w:cs="Arial"/>
          <w:sz w:val="21"/>
          <w:szCs w:val="21"/>
          <w:lang w:val="es-ES_tradnl" w:eastAsia="es-ES"/>
        </w:rPr>
        <w:t xml:space="preserve"> de acuerdo a la información que proporcionará </w:t>
      </w:r>
      <w:r w:rsidRPr="008C21B5">
        <w:rPr>
          <w:rFonts w:ascii="Arial" w:hAnsi="Arial" w:cs="Arial"/>
          <w:b/>
          <w:sz w:val="21"/>
          <w:szCs w:val="21"/>
          <w:lang w:val="es-ES_tradnl" w:eastAsia="es-ES"/>
        </w:rPr>
        <w:t>“EL CONTRATANTE”</w:t>
      </w:r>
      <w:r w:rsidRPr="008C21B5">
        <w:rPr>
          <w:rFonts w:ascii="Arial" w:hAnsi="Arial" w:cs="Arial"/>
          <w:sz w:val="21"/>
          <w:szCs w:val="21"/>
          <w:lang w:val="es-ES_tradnl" w:eastAsia="es-ES"/>
        </w:rPr>
        <w:t xml:space="preserve"> por escrito a “</w:t>
      </w:r>
      <w:r w:rsidRPr="008C21B5">
        <w:rPr>
          <w:rFonts w:ascii="Arial" w:hAnsi="Arial" w:cs="Arial"/>
          <w:b/>
          <w:sz w:val="21"/>
          <w:szCs w:val="21"/>
          <w:lang w:val="es-ES_tradnl" w:eastAsia="es-ES"/>
        </w:rPr>
        <w:t>EL CONTRATISTA”</w:t>
      </w:r>
      <w:r w:rsidRPr="008C21B5">
        <w:rPr>
          <w:rFonts w:ascii="Arial" w:hAnsi="Arial" w:cs="Arial"/>
          <w:sz w:val="21"/>
          <w:szCs w:val="21"/>
          <w:lang w:val="es-ES_tradnl" w:eastAsia="es-ES"/>
        </w:rPr>
        <w:t xml:space="preserve"> con un mínimo de anticipación de 2 días hábiles antes de la contratación respectiva.</w:t>
      </w:r>
    </w:p>
    <w:p w:rsidR="00DA797C" w:rsidRPr="008C21B5" w:rsidRDefault="00DA797C" w:rsidP="00DA797C">
      <w:pPr>
        <w:spacing w:after="0" w:line="240" w:lineRule="auto"/>
        <w:ind w:left="-567" w:right="-284"/>
        <w:jc w:val="both"/>
        <w:rPr>
          <w:rFonts w:ascii="Arial" w:hAnsi="Arial" w:cs="Arial"/>
          <w:sz w:val="21"/>
          <w:szCs w:val="21"/>
          <w:lang w:val="es-ES_tradnl" w:eastAsia="es-ES"/>
        </w:rPr>
      </w:pPr>
    </w:p>
    <w:p w:rsidR="00DA797C" w:rsidRPr="008C21B5" w:rsidRDefault="00DA797C" w:rsidP="00DA797C">
      <w:pPr>
        <w:spacing w:after="0" w:line="240" w:lineRule="auto"/>
        <w:ind w:left="-567" w:right="-284"/>
        <w:jc w:val="both"/>
        <w:rPr>
          <w:rFonts w:ascii="Arial" w:hAnsi="Arial" w:cs="Arial"/>
          <w:sz w:val="21"/>
          <w:szCs w:val="21"/>
        </w:rPr>
      </w:pPr>
      <w:r w:rsidRPr="008C21B5">
        <w:rPr>
          <w:rFonts w:ascii="Arial" w:hAnsi="Arial" w:cs="Arial"/>
          <w:sz w:val="21"/>
          <w:szCs w:val="21"/>
        </w:rPr>
        <w:t xml:space="preserve">En términos de lo dispuesto por el artículo 15-C de la Ley Federal del Trabajo, la empresa contratante de los servicios deberá cerciorarse permanentemente que </w:t>
      </w:r>
      <w:r w:rsidRPr="008C21B5">
        <w:rPr>
          <w:rFonts w:ascii="Arial" w:hAnsi="Arial" w:cs="Arial"/>
          <w:b/>
          <w:sz w:val="21"/>
          <w:szCs w:val="21"/>
        </w:rPr>
        <w:t>“EL CONTRATISTA”</w:t>
      </w:r>
      <w:r w:rsidRPr="008C21B5">
        <w:rPr>
          <w:rFonts w:ascii="Arial" w:hAnsi="Arial" w:cs="Arial"/>
          <w:sz w:val="21"/>
          <w:szCs w:val="21"/>
        </w:rPr>
        <w:t>, cumple con las disposiciones aplicables en materia de seguridad, salud y medio ambiente en el trabajo, respecto de los trabajadores de esta última.</w:t>
      </w:r>
    </w:p>
    <w:p w:rsidR="00DA797C" w:rsidRPr="008C21B5" w:rsidRDefault="00DA797C" w:rsidP="00DA797C">
      <w:pPr>
        <w:spacing w:after="0" w:line="240" w:lineRule="auto"/>
        <w:ind w:left="-567" w:right="-284"/>
        <w:jc w:val="both"/>
        <w:rPr>
          <w:rFonts w:ascii="Arial" w:hAnsi="Arial" w:cs="Arial"/>
          <w:sz w:val="21"/>
          <w:szCs w:val="21"/>
        </w:rPr>
      </w:pPr>
    </w:p>
    <w:p w:rsidR="00DA797C" w:rsidRPr="00DA797C" w:rsidRDefault="00DA797C" w:rsidP="008C21B5">
      <w:pPr>
        <w:ind w:left="-567"/>
        <w:jc w:val="both"/>
        <w:rPr>
          <w:rFonts w:ascii="Arial" w:eastAsia="Calibri" w:hAnsi="Arial" w:cs="Arial"/>
          <w:color w:val="000000"/>
          <w:sz w:val="21"/>
          <w:szCs w:val="21"/>
          <w:lang w:eastAsia="es-ES_tradnl"/>
        </w:rPr>
      </w:pPr>
    </w:p>
    <w:tbl>
      <w:tblPr>
        <w:tblW w:w="0" w:type="auto"/>
        <w:jc w:val="center"/>
        <w:tblCellMar>
          <w:top w:w="15" w:type="dxa"/>
          <w:left w:w="15" w:type="dxa"/>
          <w:bottom w:w="15" w:type="dxa"/>
          <w:right w:w="15" w:type="dxa"/>
        </w:tblCellMar>
        <w:tblLook w:val="0000" w:firstRow="0" w:lastRow="0" w:firstColumn="0" w:lastColumn="0" w:noHBand="0" w:noVBand="0"/>
      </w:tblPr>
      <w:tblGrid>
        <w:gridCol w:w="4740"/>
        <w:gridCol w:w="4284"/>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3" style="width:0;height:1.5pt" o:hralign="center" o:hrstd="t" o:hr="t" fillcolor="#aaa" stroked="f"/>
              </w:pict>
            </w: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4" style="width:0;height:1.5pt" o:hralign="center" o:hrstd="t" o:hr="t" fillcolor="#aaa" stroked="f"/>
              </w:pict>
            </w:r>
          </w:p>
          <w:p w:rsidR="008C21B5" w:rsidRPr="008C21B5" w:rsidRDefault="0012639B" w:rsidP="009D380A">
            <w:pPr>
              <w:spacing w:before="2" w:after="2"/>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spacing w:before="2" w:after="2"/>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w:t>
            </w:r>
          </w:p>
        </w:tc>
      </w:tr>
    </w:tbl>
    <w:p w:rsidR="008C21B5" w:rsidRPr="008C21B5" w:rsidRDefault="008C21B5" w:rsidP="008C21B5">
      <w:pPr>
        <w:ind w:left="-567"/>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br w:type="page"/>
      </w:r>
      <w:r w:rsidRPr="008C21B5">
        <w:rPr>
          <w:rFonts w:ascii="Arial" w:eastAsia="Calibri" w:hAnsi="Arial" w:cs="Arial"/>
          <w:b/>
          <w:bCs/>
          <w:color w:val="000000"/>
          <w:sz w:val="21"/>
          <w:szCs w:val="21"/>
          <w:lang w:val="es-ES_tradnl" w:eastAsia="es-ES_tradnl"/>
        </w:rPr>
        <w:lastRenderedPageBreak/>
        <w:t>ANEXO “E”</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RESPONSABLES DE CONTROL DE INFORMACIÓN POR PARTE DE CADA UNA DE LAS COMPAÑIAS.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b/>
          <w:bCs/>
          <w:color w:val="000000"/>
          <w:sz w:val="21"/>
          <w:szCs w:val="21"/>
          <w:lang w:val="es-ES_tradnl" w:eastAsia="es-ES_tradnl"/>
        </w:rPr>
        <w:t>Las personas que a continuación se mencionan serán las responsables en cuanto al control de información y datos que se proporcionen y compartan entre “EL PRESTADOR” y “CLIENTE”, así como el correcto manejo de la misma en los tiempos acordados y establecidos en el presente:</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Por parte de “EL PRESTADOR”.-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1.- </w:t>
      </w:r>
      <w:r w:rsidRPr="008C21B5">
        <w:rPr>
          <w:rFonts w:ascii="Arial" w:hAnsi="Arial" w:cs="Arial"/>
          <w:b/>
          <w:noProof/>
          <w:sz w:val="21"/>
          <w:szCs w:val="21"/>
        </w:rPr>
        <w:t>____________________</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2.- </w:t>
      </w:r>
      <w:r w:rsidRPr="008C21B5">
        <w:rPr>
          <w:rFonts w:ascii="Arial" w:hAnsi="Arial" w:cs="Arial"/>
          <w:b/>
          <w:noProof/>
          <w:sz w:val="21"/>
          <w:szCs w:val="21"/>
        </w:rPr>
        <w:t>____________________</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b/>
          <w:bCs/>
          <w:color w:val="000000"/>
          <w:sz w:val="21"/>
          <w:szCs w:val="21"/>
          <w:lang w:val="es-ES_tradnl" w:eastAsia="es-ES_tradnl"/>
        </w:rPr>
        <w:t>Por Parte de “EL CLIENTE”</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xml:space="preserve">1.- </w:t>
      </w:r>
      <w:r w:rsidRPr="008C21B5">
        <w:rPr>
          <w:rFonts w:ascii="Arial" w:hAnsi="Arial" w:cs="Arial"/>
          <w:b/>
          <w:noProof/>
          <w:sz w:val="21"/>
          <w:szCs w:val="21"/>
        </w:rPr>
        <w:t>____________________</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2.-</w:t>
      </w:r>
      <w:r w:rsidRPr="008C21B5">
        <w:rPr>
          <w:rFonts w:ascii="Arial" w:hAnsi="Arial" w:cs="Arial"/>
          <w:b/>
          <w:noProof/>
          <w:sz w:val="21"/>
          <w:szCs w:val="21"/>
        </w:rPr>
        <w:t xml:space="preserve"> ____________________</w:t>
      </w:r>
    </w:p>
    <w:p w:rsidR="008C21B5" w:rsidRPr="008C21B5" w:rsidRDefault="008C21B5" w:rsidP="008C21B5">
      <w:pPr>
        <w:jc w:val="both"/>
        <w:rPr>
          <w:rFonts w:ascii="Arial" w:eastAsia="Calibri" w:hAnsi="Arial" w:cs="Arial"/>
          <w:b/>
          <w:bCs/>
          <w:color w:val="000000"/>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740"/>
        <w:gridCol w:w="4284"/>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5" style="width:0;height:1.5pt" o:hralign="center" o:hrstd="t" o:hr="t" fillcolor="#aaa" stroked="f"/>
              </w:pict>
            </w: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6" style="width:0;height:1.5pt" o:hralign="center" o:hrstd="t" o:hr="t" fillcolor="#aaa" stroked="f"/>
              </w:pict>
            </w:r>
          </w:p>
          <w:p w:rsidR="008C21B5" w:rsidRPr="008C21B5" w:rsidRDefault="0012639B" w:rsidP="009D380A">
            <w:pPr>
              <w:spacing w:before="2" w:after="2"/>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spacing w:before="2" w:after="2"/>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w:t>
            </w:r>
          </w:p>
        </w:tc>
      </w:tr>
    </w:tbl>
    <w:p w:rsidR="008C21B5" w:rsidRPr="008C21B5" w:rsidRDefault="008C21B5" w:rsidP="008C21B5">
      <w:pPr>
        <w:jc w:val="both"/>
        <w:rPr>
          <w:rFonts w:ascii="Arial" w:eastAsia="Calibri" w:hAnsi="Arial" w:cs="Arial"/>
          <w:b/>
          <w:bCs/>
          <w:color w:val="000000"/>
          <w:sz w:val="21"/>
          <w:szCs w:val="21"/>
          <w:lang w:val="es-ES_tradnl" w:eastAsia="es-ES_tradnl"/>
        </w:rPr>
      </w:pPr>
    </w:p>
    <w:p w:rsidR="008C21B5" w:rsidRPr="008C21B5" w:rsidRDefault="008C21B5" w:rsidP="008C21B5">
      <w:pPr>
        <w:jc w:val="both"/>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br w:type="page"/>
      </w:r>
    </w:p>
    <w:p w:rsidR="008C21B5" w:rsidRPr="008C21B5" w:rsidRDefault="008C21B5" w:rsidP="008C21B5">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lastRenderedPageBreak/>
        <w:t>ANEXO “F”</w:t>
      </w:r>
    </w:p>
    <w:p w:rsidR="008C21B5" w:rsidRPr="008C21B5" w:rsidRDefault="008C21B5" w:rsidP="008C21B5">
      <w:pPr>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APODERADOS</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r w:rsidRPr="008C21B5">
        <w:rPr>
          <w:rFonts w:ascii="Arial" w:eastAsia="Calibri" w:hAnsi="Arial" w:cs="Arial"/>
          <w:sz w:val="21"/>
          <w:szCs w:val="21"/>
          <w:lang w:val="es-ES_tradnl" w:eastAsia="es-ES_tradnl"/>
        </w:rPr>
        <w:br/>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JORGE CARLOS CAVAZOS CHENA</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JORGE CARLOS II CAVAZOS GALAS</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 xml:space="preserve">LIC. YVETT DE GUADALUPE COUTIÑO AUDIFFRED </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ERIC ALEJANDRO PADILLA VEGA</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HUGO SALINAS AGUADO</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ARACELI ZUÑIGA FIGUEROA</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ISAI ALEJANDRO JIMENEZ ELIZONDO</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RODRIGO PUGA PAZ</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ENRIQUE SANDOVAL GONZALEZ</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LIC. MARITE VILLANUEVA ORTEGA</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LIC. FÁTIMA LILIANA CORDOVA HERNÁNDEZ</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LIC. CHRISTIAN ESPERANZA GARCIA</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LIC. ANA SOFÍA PÉREZ VEYÁN</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LIC. SALVADOR TEJEDA PACHECO</w:t>
      </w:r>
    </w:p>
    <w:p w:rsidR="008C21B5" w:rsidRPr="008C21B5" w:rsidRDefault="008C21B5" w:rsidP="008C21B5">
      <w:pPr>
        <w:pStyle w:val="Prrafodelista"/>
        <w:shd w:val="clear" w:color="auto" w:fill="FFFFFF"/>
        <w:rPr>
          <w:rFonts w:ascii="Arial" w:eastAsia="Times New Roman" w:hAnsi="Arial" w:cs="Arial"/>
          <w:color w:val="000000"/>
          <w:sz w:val="21"/>
          <w:szCs w:val="21"/>
        </w:rPr>
      </w:pPr>
      <w:r w:rsidRPr="008C21B5">
        <w:rPr>
          <w:rFonts w:ascii="Arial" w:eastAsia="Times New Roman" w:hAnsi="Arial" w:cs="Arial"/>
          <w:color w:val="000000"/>
          <w:sz w:val="21"/>
          <w:szCs w:val="21"/>
        </w:rPr>
        <w:t>FILIBERTO ESTEBAN LICEA MORENO</w:t>
      </w:r>
      <w:r w:rsidRPr="008C21B5">
        <w:rPr>
          <w:rFonts w:ascii="Arial" w:hAnsi="Arial" w:cs="Arial"/>
          <w:sz w:val="21"/>
          <w:szCs w:val="21"/>
          <w:lang w:val="es-ES_tradnl" w:eastAsia="es-ES_tradnl"/>
        </w:rPr>
        <w:br/>
      </w:r>
      <w:r w:rsidRPr="008C21B5">
        <w:rPr>
          <w:rFonts w:ascii="Arial" w:eastAsia="Times New Roman" w:hAnsi="Arial" w:cs="Arial"/>
          <w:color w:val="000000"/>
          <w:sz w:val="21"/>
          <w:szCs w:val="21"/>
        </w:rPr>
        <w:t>DANIEL ARTURO ESTRADA AVENDAÑO</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ERIC OLVERA HERNÁNDEZ</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rPr>
        <w:t>ANA KAREN PARRA JUAREZ</w:t>
      </w:r>
    </w:p>
    <w:p w:rsidR="008C21B5" w:rsidRPr="008C21B5" w:rsidRDefault="008C21B5" w:rsidP="008C21B5">
      <w:pPr>
        <w:pStyle w:val="Prrafodelista"/>
        <w:shd w:val="clear" w:color="auto" w:fill="FFFFFF"/>
        <w:rPr>
          <w:rFonts w:ascii="Arial" w:hAnsi="Arial" w:cs="Arial"/>
          <w:sz w:val="21"/>
          <w:szCs w:val="21"/>
        </w:rPr>
      </w:pPr>
      <w:r w:rsidRPr="008C21B5">
        <w:rPr>
          <w:rFonts w:ascii="Arial" w:hAnsi="Arial" w:cs="Arial"/>
          <w:sz w:val="21"/>
          <w:szCs w:val="21"/>
          <w:lang w:val="es-ES_tradnl" w:eastAsia="es-ES_tradnl"/>
        </w:rPr>
        <w:br/>
      </w:r>
      <w:r w:rsidRPr="008C21B5">
        <w:rPr>
          <w:rFonts w:ascii="Arial" w:hAnsi="Arial" w:cs="Arial"/>
          <w:sz w:val="21"/>
          <w:szCs w:val="21"/>
          <w:lang w:val="es-ES_tradnl" w:eastAsia="es-ES_tradnl"/>
        </w:rPr>
        <w:br/>
      </w:r>
      <w:r w:rsidRPr="008C21B5">
        <w:rPr>
          <w:rFonts w:ascii="Arial" w:hAnsi="Arial" w:cs="Arial"/>
          <w:sz w:val="21"/>
          <w:szCs w:val="21"/>
          <w:lang w:val="es-ES_tradnl" w:eastAsia="es-ES_tradnl"/>
        </w:rPr>
        <w:br/>
      </w:r>
      <w:r w:rsidRPr="008C21B5">
        <w:rPr>
          <w:rFonts w:ascii="Arial" w:hAnsi="Arial" w:cs="Arial"/>
          <w:sz w:val="21"/>
          <w:szCs w:val="21"/>
          <w:lang w:val="es-ES_tradnl" w:eastAsia="es-ES_tradnl"/>
        </w:rPr>
        <w:br/>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w:t>
      </w:r>
    </w:p>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                   </w:t>
      </w:r>
    </w:p>
    <w:tbl>
      <w:tblPr>
        <w:tblW w:w="0" w:type="auto"/>
        <w:jc w:val="center"/>
        <w:tblCellMar>
          <w:top w:w="15" w:type="dxa"/>
          <w:left w:w="15" w:type="dxa"/>
          <w:bottom w:w="15" w:type="dxa"/>
          <w:right w:w="15" w:type="dxa"/>
        </w:tblCellMar>
        <w:tblLook w:val="0000" w:firstRow="0" w:lastRow="0" w:firstColumn="0" w:lastColumn="0" w:noHBand="0" w:noVBand="0"/>
      </w:tblPr>
      <w:tblGrid>
        <w:gridCol w:w="4740"/>
        <w:gridCol w:w="4284"/>
      </w:tblGrid>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PRESTADOR”</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7" style="width:0;height:1.5pt" o:hralign="center" o:hrstd="t" o:hr="t" fillcolor="#aaa" stroked="f"/>
              </w:pict>
            </w: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“EL CLIENTE”</w:t>
            </w:r>
            <w:r w:rsidRPr="008C21B5">
              <w:rPr>
                <w:rFonts w:ascii="Arial" w:eastAsia="Calibri" w:hAnsi="Arial" w:cs="Arial"/>
                <w:b/>
                <w:bCs/>
                <w:color w:val="000000"/>
                <w:sz w:val="21"/>
                <w:szCs w:val="21"/>
                <w:lang w:val="es-ES_tradnl" w:eastAsia="es-ES_tradnl"/>
              </w:rPr>
              <w:br/>
            </w:r>
          </w:p>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9C7F52" w:rsidP="009D380A">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8" style="width:0;height:1.5pt" o:hralign="center" o:hrstd="t" o:hr="t" fillcolor="#aaa" stroked="f"/>
              </w:pict>
            </w:r>
          </w:p>
          <w:p w:rsidR="008C21B5" w:rsidRPr="008C21B5" w:rsidRDefault="0012639B" w:rsidP="009D380A">
            <w:pPr>
              <w:spacing w:before="2" w:after="2"/>
              <w:jc w:val="center"/>
              <w:rPr>
                <w:rFonts w:ascii="Arial" w:eastAsia="Calibri" w:hAnsi="Arial" w:cs="Arial"/>
                <w:sz w:val="21"/>
                <w:szCs w:val="21"/>
                <w:lang w:val="es-ES_tradnl" w:eastAsia="es-ES_tradnl"/>
              </w:rPr>
            </w:pPr>
            <w:r>
              <w:rPr>
                <w:rFonts w:ascii="Arial" w:hAnsi="Arial" w:cs="Arial"/>
                <w:b/>
                <w:noProof/>
                <w:sz w:val="21"/>
                <w:szCs w:val="21"/>
              </w:rPr>
              <w:t>ARQ. JUAN FERNANDO CAVIEDES AVALOS</w:t>
            </w: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TESTIGO</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p>
          <w:p w:rsidR="008C21B5" w:rsidRPr="008C21B5" w:rsidRDefault="008C21B5" w:rsidP="009D380A">
            <w:pPr>
              <w:spacing w:before="2" w:after="2"/>
              <w:jc w:val="center"/>
              <w:rPr>
                <w:rFonts w:ascii="Arial" w:eastAsia="Calibri" w:hAnsi="Arial" w:cs="Arial"/>
                <w:b/>
                <w:bCs/>
                <w:color w:val="000000"/>
                <w:sz w:val="21"/>
                <w:szCs w:val="21"/>
                <w:lang w:val="es-ES_tradnl" w:eastAsia="es-ES_tradnl"/>
              </w:rPr>
            </w:pPr>
            <w:r w:rsidRPr="008C21B5">
              <w:rPr>
                <w:rFonts w:ascii="Arial" w:eastAsia="Calibri" w:hAnsi="Arial" w:cs="Arial"/>
                <w:b/>
                <w:bCs/>
                <w:color w:val="000000"/>
                <w:sz w:val="21"/>
                <w:szCs w:val="21"/>
                <w:lang w:val="es-ES_tradnl" w:eastAsia="es-ES_tradnl"/>
              </w:rPr>
              <w:t>TESTIGO</w:t>
            </w:r>
          </w:p>
          <w:p w:rsidR="008C21B5" w:rsidRPr="008C21B5" w:rsidRDefault="008C21B5" w:rsidP="009D380A">
            <w:pPr>
              <w:spacing w:before="2" w:after="2"/>
              <w:jc w:val="center"/>
              <w:rPr>
                <w:rFonts w:ascii="Arial" w:eastAsia="Calibri" w:hAnsi="Arial" w:cs="Arial"/>
                <w:sz w:val="21"/>
                <w:szCs w:val="21"/>
                <w:lang w:val="es-ES_tradnl" w:eastAsia="es-ES_tradnl"/>
              </w:rPr>
            </w:pPr>
          </w:p>
        </w:tc>
      </w:tr>
      <w:tr w:rsidR="008C21B5" w:rsidRPr="008C21B5" w:rsidTr="009D380A">
        <w:trPr>
          <w:jc w:val="center"/>
        </w:trPr>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________________________________________</w:t>
            </w:r>
            <w:r w:rsidRPr="008C21B5">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8C21B5" w:rsidRPr="008C21B5" w:rsidRDefault="008C21B5" w:rsidP="009D380A">
            <w:pPr>
              <w:spacing w:before="2" w:after="2"/>
              <w:jc w:val="center"/>
              <w:rPr>
                <w:rFonts w:ascii="Arial" w:eastAsia="Calibri" w:hAnsi="Arial" w:cs="Arial"/>
                <w:sz w:val="21"/>
                <w:szCs w:val="21"/>
                <w:lang w:val="es-ES_tradnl" w:eastAsia="es-ES_tradnl"/>
              </w:rPr>
            </w:pPr>
            <w:r w:rsidRPr="008C21B5">
              <w:rPr>
                <w:rFonts w:ascii="Arial" w:eastAsia="Calibri" w:hAnsi="Arial" w:cs="Arial"/>
                <w:b/>
                <w:bCs/>
                <w:color w:val="000000"/>
                <w:sz w:val="21"/>
                <w:szCs w:val="21"/>
                <w:lang w:val="es-ES_tradnl" w:eastAsia="es-ES_tradnl"/>
              </w:rPr>
              <w:t>____________________________________</w:t>
            </w:r>
          </w:p>
        </w:tc>
      </w:tr>
    </w:tbl>
    <w:p w:rsidR="008C21B5" w:rsidRPr="008C21B5" w:rsidRDefault="008C21B5" w:rsidP="008C21B5">
      <w:pPr>
        <w:jc w:val="both"/>
        <w:rPr>
          <w:rFonts w:ascii="Arial" w:eastAsia="Calibri" w:hAnsi="Arial" w:cs="Arial"/>
          <w:sz w:val="21"/>
          <w:szCs w:val="21"/>
          <w:lang w:val="es-ES_tradnl" w:eastAsia="es-ES_tradnl"/>
        </w:rPr>
      </w:pPr>
      <w:r w:rsidRPr="008C21B5">
        <w:rPr>
          <w:rFonts w:ascii="Arial" w:eastAsia="Calibri" w:hAnsi="Arial" w:cs="Arial"/>
          <w:sz w:val="21"/>
          <w:szCs w:val="21"/>
          <w:lang w:val="es-ES_tradnl" w:eastAsia="es-ES_tradnl"/>
        </w:rPr>
        <w:br/>
      </w:r>
    </w:p>
    <w:p w:rsidR="008C21B5" w:rsidRPr="008C21B5" w:rsidRDefault="008C21B5" w:rsidP="008C21B5">
      <w:pPr>
        <w:jc w:val="both"/>
        <w:rPr>
          <w:rFonts w:ascii="Arial" w:hAnsi="Arial" w:cs="Arial"/>
          <w:sz w:val="21"/>
          <w:szCs w:val="21"/>
          <w:lang w:val="en-US"/>
        </w:rPr>
      </w:pPr>
    </w:p>
    <w:p w:rsidR="008C21B5" w:rsidRPr="008C21B5" w:rsidRDefault="008C21B5" w:rsidP="008C21B5">
      <w:pPr>
        <w:jc w:val="both"/>
        <w:rPr>
          <w:rFonts w:ascii="Arial" w:hAnsi="Arial" w:cs="Arial"/>
          <w:sz w:val="21"/>
          <w:szCs w:val="21"/>
          <w:lang w:val="en-US"/>
        </w:rPr>
      </w:pPr>
    </w:p>
    <w:p w:rsidR="008C21B5" w:rsidRPr="008C21B5" w:rsidRDefault="008C21B5" w:rsidP="008C21B5">
      <w:pPr>
        <w:jc w:val="both"/>
        <w:rPr>
          <w:rFonts w:ascii="Arial" w:hAnsi="Arial" w:cs="Arial"/>
          <w:sz w:val="21"/>
          <w:szCs w:val="21"/>
          <w:lang w:val="en-US"/>
        </w:rPr>
      </w:pPr>
    </w:p>
    <w:sectPr w:rsidR="008C21B5" w:rsidRPr="008C21B5" w:rsidSect="008C21B5">
      <w:headerReference w:type="default" r:id="rId9"/>
      <w:footerReference w:type="default" r:id="rId10"/>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F52" w:rsidRDefault="009C7F52" w:rsidP="000D126C">
      <w:pPr>
        <w:spacing w:after="0" w:line="240" w:lineRule="auto"/>
      </w:pPr>
      <w:r>
        <w:separator/>
      </w:r>
    </w:p>
  </w:endnote>
  <w:endnote w:type="continuationSeparator" w:id="0">
    <w:p w:rsidR="009C7F52" w:rsidRDefault="009C7F52" w:rsidP="000D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134306"/>
      <w:docPartObj>
        <w:docPartGallery w:val="Page Numbers (Bottom of Page)"/>
        <w:docPartUnique/>
      </w:docPartObj>
    </w:sdtPr>
    <w:sdtEndPr/>
    <w:sdtContent>
      <w:p w:rsidR="00C167D7" w:rsidRDefault="00C167D7">
        <w:pPr>
          <w:pStyle w:val="Piedepgina"/>
          <w:jc w:val="right"/>
        </w:pPr>
        <w:r>
          <w:fldChar w:fldCharType="begin"/>
        </w:r>
        <w:r>
          <w:instrText>PAGE   \* MERGEFORMAT</w:instrText>
        </w:r>
        <w:r>
          <w:fldChar w:fldCharType="separate"/>
        </w:r>
        <w:r w:rsidR="00181BFF" w:rsidRPr="00181BFF">
          <w:rPr>
            <w:noProof/>
            <w:lang w:val="es-ES"/>
          </w:rPr>
          <w:t>1</w:t>
        </w:r>
        <w:r>
          <w:fldChar w:fldCharType="end"/>
        </w:r>
      </w:p>
    </w:sdtContent>
  </w:sdt>
  <w:p w:rsidR="00C167D7" w:rsidRDefault="00C167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F52" w:rsidRDefault="009C7F52" w:rsidP="000D126C">
      <w:pPr>
        <w:spacing w:after="0" w:line="240" w:lineRule="auto"/>
      </w:pPr>
      <w:r>
        <w:separator/>
      </w:r>
    </w:p>
  </w:footnote>
  <w:footnote w:type="continuationSeparator" w:id="0">
    <w:p w:rsidR="009C7F52" w:rsidRDefault="009C7F52" w:rsidP="000D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FF" w:rsidRDefault="00181BFF" w:rsidP="00181BFF">
    <w:pPr>
      <w:pStyle w:val="Encabezado"/>
      <w:jc w:val="right"/>
    </w:pPr>
    <w:r>
      <w:t>FO-AJ-JUR-CSCC-05-04</w:t>
    </w:r>
  </w:p>
  <w:p w:rsidR="00181BFF" w:rsidRDefault="00181BFF" w:rsidP="00181BFF">
    <w:pPr>
      <w:pStyle w:val="Encabezado"/>
      <w:jc w:val="right"/>
    </w:pPr>
    <w:r>
      <w:t>Revisión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6188D"/>
    <w:multiLevelType w:val="hybridMultilevel"/>
    <w:tmpl w:val="4C98E44A"/>
    <w:lvl w:ilvl="0" w:tplc="8E6C6E66">
      <w:start w:val="1"/>
      <w:numFmt w:val="lowerLetter"/>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1FED73A7"/>
    <w:multiLevelType w:val="hybridMultilevel"/>
    <w:tmpl w:val="87A42328"/>
    <w:lvl w:ilvl="0" w:tplc="D794F06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5622C63"/>
    <w:multiLevelType w:val="hybridMultilevel"/>
    <w:tmpl w:val="F918BC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87A2616"/>
    <w:multiLevelType w:val="hybridMultilevel"/>
    <w:tmpl w:val="1DF48F88"/>
    <w:lvl w:ilvl="0" w:tplc="D794F06E">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BE96344"/>
    <w:multiLevelType w:val="hybridMultilevel"/>
    <w:tmpl w:val="1DF48F88"/>
    <w:lvl w:ilvl="0" w:tplc="D794F06E">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3826FDC"/>
    <w:multiLevelType w:val="hybridMultilevel"/>
    <w:tmpl w:val="B8B44876"/>
    <w:lvl w:ilvl="0" w:tplc="33FA58FE">
      <w:start w:val="1"/>
      <w:numFmt w:val="lowerLetter"/>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57E4118C"/>
    <w:multiLevelType w:val="hybridMultilevel"/>
    <w:tmpl w:val="C2C817FA"/>
    <w:lvl w:ilvl="0" w:tplc="347A962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8F2C1C"/>
    <w:multiLevelType w:val="hybridMultilevel"/>
    <w:tmpl w:val="AE846F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AE06837"/>
    <w:multiLevelType w:val="hybridMultilevel"/>
    <w:tmpl w:val="C6FA0DE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D436224"/>
    <w:multiLevelType w:val="hybridMultilevel"/>
    <w:tmpl w:val="ED706F34"/>
    <w:lvl w:ilvl="0" w:tplc="D794F06E">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241C19"/>
    <w:multiLevelType w:val="hybridMultilevel"/>
    <w:tmpl w:val="ED706F34"/>
    <w:lvl w:ilvl="0" w:tplc="D794F06E">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0BF118F"/>
    <w:multiLevelType w:val="hybridMultilevel"/>
    <w:tmpl w:val="60CE2A2E"/>
    <w:lvl w:ilvl="0" w:tplc="D794F06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7"/>
  </w:num>
  <w:num w:numId="5">
    <w:abstractNumId w:val="1"/>
  </w:num>
  <w:num w:numId="6">
    <w:abstractNumId w:val="0"/>
  </w:num>
  <w:num w:numId="7">
    <w:abstractNumId w:val="5"/>
  </w:num>
  <w:num w:numId="8">
    <w:abstractNumId w:val="4"/>
  </w:num>
  <w:num w:numId="9">
    <w:abstractNumId w:val="6"/>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2AC"/>
    <w:rsid w:val="0001776E"/>
    <w:rsid w:val="000429C8"/>
    <w:rsid w:val="000B19B7"/>
    <w:rsid w:val="000B4860"/>
    <w:rsid w:val="000B5362"/>
    <w:rsid w:val="000D126C"/>
    <w:rsid w:val="00102DDA"/>
    <w:rsid w:val="00104355"/>
    <w:rsid w:val="0012639B"/>
    <w:rsid w:val="00152783"/>
    <w:rsid w:val="00157BED"/>
    <w:rsid w:val="00161183"/>
    <w:rsid w:val="00181BFF"/>
    <w:rsid w:val="0018476A"/>
    <w:rsid w:val="00270C7C"/>
    <w:rsid w:val="002716CC"/>
    <w:rsid w:val="002B7868"/>
    <w:rsid w:val="002F23FF"/>
    <w:rsid w:val="00315E02"/>
    <w:rsid w:val="00322AFC"/>
    <w:rsid w:val="00361DCB"/>
    <w:rsid w:val="003732C1"/>
    <w:rsid w:val="00380F3E"/>
    <w:rsid w:val="00386C19"/>
    <w:rsid w:val="00397087"/>
    <w:rsid w:val="003D6257"/>
    <w:rsid w:val="004170AC"/>
    <w:rsid w:val="00481CBE"/>
    <w:rsid w:val="004C4EE9"/>
    <w:rsid w:val="004E000B"/>
    <w:rsid w:val="004F6835"/>
    <w:rsid w:val="0053186F"/>
    <w:rsid w:val="005632BF"/>
    <w:rsid w:val="005C405B"/>
    <w:rsid w:val="005C5032"/>
    <w:rsid w:val="0060547C"/>
    <w:rsid w:val="006A4556"/>
    <w:rsid w:val="0070154C"/>
    <w:rsid w:val="007044F8"/>
    <w:rsid w:val="0078275A"/>
    <w:rsid w:val="007B222F"/>
    <w:rsid w:val="007E78AD"/>
    <w:rsid w:val="00813773"/>
    <w:rsid w:val="008143AE"/>
    <w:rsid w:val="00864D42"/>
    <w:rsid w:val="008C21B5"/>
    <w:rsid w:val="009016EE"/>
    <w:rsid w:val="00937A21"/>
    <w:rsid w:val="009403AE"/>
    <w:rsid w:val="00950E74"/>
    <w:rsid w:val="0096151D"/>
    <w:rsid w:val="009C7F52"/>
    <w:rsid w:val="009D380A"/>
    <w:rsid w:val="009E2B36"/>
    <w:rsid w:val="009E3A0B"/>
    <w:rsid w:val="00A042AC"/>
    <w:rsid w:val="00A123C4"/>
    <w:rsid w:val="00A51368"/>
    <w:rsid w:val="00AB30B8"/>
    <w:rsid w:val="00AC76E0"/>
    <w:rsid w:val="00B04734"/>
    <w:rsid w:val="00B74886"/>
    <w:rsid w:val="00B90F01"/>
    <w:rsid w:val="00BD074D"/>
    <w:rsid w:val="00BD4A96"/>
    <w:rsid w:val="00C15300"/>
    <w:rsid w:val="00C167D7"/>
    <w:rsid w:val="00C22FDD"/>
    <w:rsid w:val="00C608D8"/>
    <w:rsid w:val="00C72AE6"/>
    <w:rsid w:val="00C737D1"/>
    <w:rsid w:val="00C75E79"/>
    <w:rsid w:val="00D01953"/>
    <w:rsid w:val="00D124F8"/>
    <w:rsid w:val="00D5276A"/>
    <w:rsid w:val="00DA797C"/>
    <w:rsid w:val="00DB4B4E"/>
    <w:rsid w:val="00DC3673"/>
    <w:rsid w:val="00E01F19"/>
    <w:rsid w:val="00E1745E"/>
    <w:rsid w:val="00E34143"/>
    <w:rsid w:val="00E55206"/>
    <w:rsid w:val="00FD35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A0B"/>
    <w:pPr>
      <w:ind w:left="720"/>
      <w:contextualSpacing/>
    </w:pPr>
  </w:style>
  <w:style w:type="character" w:styleId="Refdecomentario">
    <w:name w:val="annotation reference"/>
    <w:basedOn w:val="Fuentedeprrafopredeter"/>
    <w:uiPriority w:val="99"/>
    <w:semiHidden/>
    <w:unhideWhenUsed/>
    <w:rsid w:val="00270C7C"/>
    <w:rPr>
      <w:sz w:val="16"/>
      <w:szCs w:val="16"/>
    </w:rPr>
  </w:style>
  <w:style w:type="paragraph" w:styleId="Textocomentario">
    <w:name w:val="annotation text"/>
    <w:basedOn w:val="Normal"/>
    <w:link w:val="TextocomentarioCar"/>
    <w:uiPriority w:val="99"/>
    <w:semiHidden/>
    <w:unhideWhenUsed/>
    <w:rsid w:val="00270C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0C7C"/>
    <w:rPr>
      <w:sz w:val="20"/>
      <w:szCs w:val="20"/>
    </w:rPr>
  </w:style>
  <w:style w:type="paragraph" w:styleId="Textodeglobo">
    <w:name w:val="Balloon Text"/>
    <w:basedOn w:val="Normal"/>
    <w:link w:val="TextodegloboCar"/>
    <w:uiPriority w:val="99"/>
    <w:semiHidden/>
    <w:unhideWhenUsed/>
    <w:rsid w:val="00270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0C7C"/>
    <w:rPr>
      <w:rFonts w:ascii="Tahoma" w:hAnsi="Tahoma" w:cs="Tahoma"/>
      <w:sz w:val="16"/>
      <w:szCs w:val="16"/>
    </w:rPr>
  </w:style>
  <w:style w:type="paragraph" w:styleId="Revisin">
    <w:name w:val="Revision"/>
    <w:hidden/>
    <w:uiPriority w:val="99"/>
    <w:semiHidden/>
    <w:rsid w:val="00AC76E0"/>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361DCB"/>
    <w:rPr>
      <w:b/>
      <w:bCs/>
    </w:rPr>
  </w:style>
  <w:style w:type="character" w:customStyle="1" w:styleId="AsuntodelcomentarioCar">
    <w:name w:val="Asunto del comentario Car"/>
    <w:basedOn w:val="TextocomentarioCar"/>
    <w:link w:val="Asuntodelcomentario"/>
    <w:uiPriority w:val="99"/>
    <w:semiHidden/>
    <w:rsid w:val="00361DCB"/>
    <w:rPr>
      <w:b/>
      <w:bCs/>
      <w:sz w:val="20"/>
      <w:szCs w:val="20"/>
    </w:rPr>
  </w:style>
  <w:style w:type="paragraph" w:styleId="Textosinformato">
    <w:name w:val="Plain Text"/>
    <w:basedOn w:val="Normal"/>
    <w:link w:val="TextosinformatoCar"/>
    <w:uiPriority w:val="99"/>
    <w:unhideWhenUsed/>
    <w:rsid w:val="00D5276A"/>
    <w:pPr>
      <w:spacing w:after="0" w:line="240" w:lineRule="auto"/>
    </w:pPr>
    <w:rPr>
      <w:rFonts w:ascii="Times New Roman" w:hAnsi="Times New Roman"/>
      <w:sz w:val="21"/>
      <w:szCs w:val="21"/>
    </w:rPr>
  </w:style>
  <w:style w:type="character" w:customStyle="1" w:styleId="TextosinformatoCar">
    <w:name w:val="Texto sin formato Car"/>
    <w:basedOn w:val="Fuentedeprrafopredeter"/>
    <w:link w:val="Textosinformato"/>
    <w:uiPriority w:val="99"/>
    <w:rsid w:val="00D5276A"/>
    <w:rPr>
      <w:rFonts w:ascii="Times New Roman" w:hAnsi="Times New Roman"/>
      <w:sz w:val="21"/>
      <w:szCs w:val="21"/>
    </w:rPr>
  </w:style>
  <w:style w:type="paragraph" w:styleId="Encabezado">
    <w:name w:val="header"/>
    <w:basedOn w:val="Normal"/>
    <w:link w:val="EncabezadoCar"/>
    <w:uiPriority w:val="99"/>
    <w:unhideWhenUsed/>
    <w:rsid w:val="000D1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26C"/>
  </w:style>
  <w:style w:type="paragraph" w:styleId="Piedepgina">
    <w:name w:val="footer"/>
    <w:basedOn w:val="Normal"/>
    <w:link w:val="PiedepginaCar"/>
    <w:uiPriority w:val="99"/>
    <w:unhideWhenUsed/>
    <w:rsid w:val="000D1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26C"/>
  </w:style>
  <w:style w:type="paragraph" w:styleId="NormalWeb">
    <w:name w:val="Normal (Web)"/>
    <w:basedOn w:val="Normal"/>
    <w:uiPriority w:val="99"/>
    <w:rsid w:val="008C21B5"/>
    <w:pPr>
      <w:spacing w:beforeLines="1" w:afterLines="1" w:after="0" w:line="240" w:lineRule="auto"/>
    </w:pPr>
    <w:rPr>
      <w:rFonts w:ascii="Times" w:eastAsia="Calibri" w:hAnsi="Times" w:cs="Times New Roman"/>
      <w:sz w:val="20"/>
      <w:szCs w:val="20"/>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A0B"/>
    <w:pPr>
      <w:ind w:left="720"/>
      <w:contextualSpacing/>
    </w:pPr>
  </w:style>
  <w:style w:type="character" w:styleId="Refdecomentario">
    <w:name w:val="annotation reference"/>
    <w:basedOn w:val="Fuentedeprrafopredeter"/>
    <w:uiPriority w:val="99"/>
    <w:semiHidden/>
    <w:unhideWhenUsed/>
    <w:rsid w:val="00270C7C"/>
    <w:rPr>
      <w:sz w:val="16"/>
      <w:szCs w:val="16"/>
    </w:rPr>
  </w:style>
  <w:style w:type="paragraph" w:styleId="Textocomentario">
    <w:name w:val="annotation text"/>
    <w:basedOn w:val="Normal"/>
    <w:link w:val="TextocomentarioCar"/>
    <w:uiPriority w:val="99"/>
    <w:semiHidden/>
    <w:unhideWhenUsed/>
    <w:rsid w:val="00270C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0C7C"/>
    <w:rPr>
      <w:sz w:val="20"/>
      <w:szCs w:val="20"/>
    </w:rPr>
  </w:style>
  <w:style w:type="paragraph" w:styleId="Textodeglobo">
    <w:name w:val="Balloon Text"/>
    <w:basedOn w:val="Normal"/>
    <w:link w:val="TextodegloboCar"/>
    <w:uiPriority w:val="99"/>
    <w:semiHidden/>
    <w:unhideWhenUsed/>
    <w:rsid w:val="00270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0C7C"/>
    <w:rPr>
      <w:rFonts w:ascii="Tahoma" w:hAnsi="Tahoma" w:cs="Tahoma"/>
      <w:sz w:val="16"/>
      <w:szCs w:val="16"/>
    </w:rPr>
  </w:style>
  <w:style w:type="paragraph" w:styleId="Revisin">
    <w:name w:val="Revision"/>
    <w:hidden/>
    <w:uiPriority w:val="99"/>
    <w:semiHidden/>
    <w:rsid w:val="00AC76E0"/>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361DCB"/>
    <w:rPr>
      <w:b/>
      <w:bCs/>
    </w:rPr>
  </w:style>
  <w:style w:type="character" w:customStyle="1" w:styleId="AsuntodelcomentarioCar">
    <w:name w:val="Asunto del comentario Car"/>
    <w:basedOn w:val="TextocomentarioCar"/>
    <w:link w:val="Asuntodelcomentario"/>
    <w:uiPriority w:val="99"/>
    <w:semiHidden/>
    <w:rsid w:val="00361DCB"/>
    <w:rPr>
      <w:b/>
      <w:bCs/>
      <w:sz w:val="20"/>
      <w:szCs w:val="20"/>
    </w:rPr>
  </w:style>
  <w:style w:type="paragraph" w:styleId="Textosinformato">
    <w:name w:val="Plain Text"/>
    <w:basedOn w:val="Normal"/>
    <w:link w:val="TextosinformatoCar"/>
    <w:uiPriority w:val="99"/>
    <w:unhideWhenUsed/>
    <w:rsid w:val="00D5276A"/>
    <w:pPr>
      <w:spacing w:after="0" w:line="240" w:lineRule="auto"/>
    </w:pPr>
    <w:rPr>
      <w:rFonts w:ascii="Times New Roman" w:hAnsi="Times New Roman"/>
      <w:sz w:val="21"/>
      <w:szCs w:val="21"/>
    </w:rPr>
  </w:style>
  <w:style w:type="character" w:customStyle="1" w:styleId="TextosinformatoCar">
    <w:name w:val="Texto sin formato Car"/>
    <w:basedOn w:val="Fuentedeprrafopredeter"/>
    <w:link w:val="Textosinformato"/>
    <w:uiPriority w:val="99"/>
    <w:rsid w:val="00D5276A"/>
    <w:rPr>
      <w:rFonts w:ascii="Times New Roman" w:hAnsi="Times New Roman"/>
      <w:sz w:val="21"/>
      <w:szCs w:val="21"/>
    </w:rPr>
  </w:style>
  <w:style w:type="paragraph" w:styleId="Encabezado">
    <w:name w:val="header"/>
    <w:basedOn w:val="Normal"/>
    <w:link w:val="EncabezadoCar"/>
    <w:uiPriority w:val="99"/>
    <w:unhideWhenUsed/>
    <w:rsid w:val="000D1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26C"/>
  </w:style>
  <w:style w:type="paragraph" w:styleId="Piedepgina">
    <w:name w:val="footer"/>
    <w:basedOn w:val="Normal"/>
    <w:link w:val="PiedepginaCar"/>
    <w:uiPriority w:val="99"/>
    <w:unhideWhenUsed/>
    <w:rsid w:val="000D1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26C"/>
  </w:style>
  <w:style w:type="paragraph" w:styleId="NormalWeb">
    <w:name w:val="Normal (Web)"/>
    <w:basedOn w:val="Normal"/>
    <w:uiPriority w:val="99"/>
    <w:rsid w:val="008C21B5"/>
    <w:pPr>
      <w:spacing w:beforeLines="1" w:afterLines="1" w:after="0" w:line="240" w:lineRule="auto"/>
    </w:pPr>
    <w:rPr>
      <w:rFonts w:ascii="Times" w:eastAsia="Calibri" w:hAnsi="Times" w:cs="Times New Roman"/>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535D-C8E2-4742-8F48-EBDE9E99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8540</Words>
  <Characters>46974</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isanchez</dc:creator>
  <cp:lastModifiedBy>Calidad</cp:lastModifiedBy>
  <cp:revision>2</cp:revision>
  <cp:lastPrinted>2015-02-18T20:30:00Z</cp:lastPrinted>
  <dcterms:created xsi:type="dcterms:W3CDTF">2016-08-04T21:11:00Z</dcterms:created>
  <dcterms:modified xsi:type="dcterms:W3CDTF">2016-08-04T21:11:00Z</dcterms:modified>
</cp:coreProperties>
</file>